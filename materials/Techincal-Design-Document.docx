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6EA" w:rsidRDefault="00E306EA" w:rsidP="00A0709E">
      <w:pPr>
        <w:pStyle w:val="ISAText"/>
      </w:pPr>
    </w:p>
    <w:p w:rsidR="00EA4F11" w:rsidRDefault="00EA4F11" w:rsidP="00A0709E">
      <w:pPr>
        <w:pStyle w:val="ISAText"/>
      </w:pPr>
    </w:p>
    <w:p w:rsidR="002B0191" w:rsidRPr="00F656DD" w:rsidRDefault="002945CF" w:rsidP="00EA4F11">
      <w:pPr>
        <w:rPr>
          <w:b/>
          <w:sz w:val="44"/>
          <w:szCs w:val="44"/>
        </w:rPr>
      </w:pPr>
      <w:r w:rsidRPr="00F656DD">
        <w:rPr>
          <w:b/>
          <w:sz w:val="44"/>
          <w:szCs w:val="44"/>
        </w:rPr>
        <w:t>Royal Mail Group</w:t>
      </w:r>
    </w:p>
    <w:p w:rsidR="00EA4F11" w:rsidRPr="00F656DD" w:rsidRDefault="00EA4F11" w:rsidP="00EA4F11">
      <w:pPr>
        <w:rPr>
          <w:b/>
          <w:sz w:val="44"/>
          <w:szCs w:val="44"/>
        </w:rPr>
      </w:pPr>
    </w:p>
    <w:p w:rsidR="00732BD9" w:rsidRPr="00F656DD" w:rsidRDefault="00732BD9" w:rsidP="00EA4F11">
      <w:pPr>
        <w:rPr>
          <w:b/>
          <w:sz w:val="44"/>
          <w:szCs w:val="44"/>
        </w:rPr>
      </w:pPr>
    </w:p>
    <w:p w:rsidR="00D7600A" w:rsidRPr="00F656DD" w:rsidRDefault="00D7600A" w:rsidP="00EA4F11">
      <w:pPr>
        <w:rPr>
          <w:b/>
          <w:sz w:val="44"/>
          <w:szCs w:val="44"/>
        </w:rPr>
      </w:pPr>
    </w:p>
    <w:p w:rsidR="00EA4F11" w:rsidRPr="00F45612" w:rsidRDefault="0025131B" w:rsidP="00EA4F11">
      <w:pPr>
        <w:rPr>
          <w:b/>
          <w:sz w:val="32"/>
          <w:szCs w:val="32"/>
        </w:rPr>
      </w:pPr>
      <w:r>
        <w:rPr>
          <w:b/>
          <w:color w:val="000000" w:themeColor="text1"/>
          <w:sz w:val="32"/>
          <w:szCs w:val="32"/>
        </w:rPr>
        <w:t>Digital Labs</w:t>
      </w:r>
      <w:r w:rsidR="00C630B8">
        <w:rPr>
          <w:b/>
          <w:sz w:val="32"/>
          <w:szCs w:val="32"/>
        </w:rPr>
        <w:t xml:space="preserve"> </w:t>
      </w:r>
      <w:r w:rsidR="00592F7C">
        <w:rPr>
          <w:b/>
          <w:sz w:val="32"/>
          <w:szCs w:val="32"/>
        </w:rPr>
        <w:t xml:space="preserve">Project </w:t>
      </w:r>
      <w:r w:rsidR="00F45612" w:rsidRPr="00F45612">
        <w:rPr>
          <w:b/>
          <w:sz w:val="32"/>
          <w:szCs w:val="32"/>
        </w:rPr>
        <w:t xml:space="preserve">Test </w:t>
      </w:r>
      <w:r w:rsidR="001C0D0D">
        <w:rPr>
          <w:b/>
          <w:sz w:val="32"/>
          <w:szCs w:val="32"/>
        </w:rPr>
        <w:t>Strategy</w:t>
      </w:r>
    </w:p>
    <w:p w:rsidR="00454B29" w:rsidRDefault="00454B29" w:rsidP="00EA4F11">
      <w:pPr>
        <w:rPr>
          <w:b/>
          <w:sz w:val="44"/>
          <w:szCs w:val="44"/>
        </w:rPr>
      </w:pPr>
    </w:p>
    <w:p w:rsidR="002E274D" w:rsidRPr="00F656DD" w:rsidRDefault="002E274D" w:rsidP="00EA4F11">
      <w:pPr>
        <w:rPr>
          <w:b/>
          <w:sz w:val="44"/>
          <w:szCs w:val="44"/>
        </w:rPr>
      </w:pPr>
    </w:p>
    <w:p w:rsidR="00454B29" w:rsidRPr="00F656DD" w:rsidRDefault="00454B29" w:rsidP="00EA4F11">
      <w:pPr>
        <w:rPr>
          <w:b/>
          <w:sz w:val="32"/>
          <w:szCs w:val="32"/>
        </w:rPr>
      </w:pPr>
      <w:r w:rsidRPr="00F656DD">
        <w:rPr>
          <w:b/>
          <w:sz w:val="32"/>
          <w:szCs w:val="32"/>
        </w:rPr>
        <w:t>Author:</w:t>
      </w:r>
      <w:r w:rsidR="00256340" w:rsidRPr="00F656DD">
        <w:rPr>
          <w:b/>
          <w:sz w:val="32"/>
          <w:szCs w:val="32"/>
        </w:rPr>
        <w:t xml:space="preserve"> </w:t>
      </w:r>
      <w:r w:rsidR="00023124">
        <w:rPr>
          <w:b/>
          <w:sz w:val="32"/>
          <w:szCs w:val="32"/>
        </w:rPr>
        <w:t>kirubanand ramasamy</w:t>
      </w:r>
    </w:p>
    <w:p w:rsidR="00EA4F11" w:rsidRPr="00F656DD" w:rsidRDefault="00EA4F11" w:rsidP="006A6551">
      <w:pPr>
        <w:pStyle w:val="ISAText"/>
      </w:pPr>
    </w:p>
    <w:p w:rsidR="006A6551" w:rsidRPr="00F656DD" w:rsidRDefault="006A6551" w:rsidP="006A6551">
      <w:pPr>
        <w:pStyle w:val="ISAText"/>
      </w:pPr>
    </w:p>
    <w:p w:rsidR="006A6551" w:rsidRPr="00F656DD" w:rsidRDefault="006A6551" w:rsidP="006A6551">
      <w:pPr>
        <w:pStyle w:val="ISAText"/>
      </w:pPr>
    </w:p>
    <w:p w:rsidR="008447EF" w:rsidRPr="00F656DD" w:rsidRDefault="008447EF" w:rsidP="006A6551">
      <w:pPr>
        <w:pStyle w:val="ISAText"/>
      </w:pPr>
    </w:p>
    <w:p w:rsidR="00D7600A" w:rsidRPr="00F656DD" w:rsidRDefault="00D7600A" w:rsidP="006A6551">
      <w:pPr>
        <w:pStyle w:val="ISAText"/>
      </w:pPr>
    </w:p>
    <w:p w:rsidR="00D7600A" w:rsidRPr="00F656DD" w:rsidRDefault="00D7600A" w:rsidP="006A6551">
      <w:pPr>
        <w:pStyle w:val="ISAText"/>
      </w:pPr>
    </w:p>
    <w:p w:rsidR="00D7600A" w:rsidRPr="00F656DD" w:rsidRDefault="00D7600A" w:rsidP="006A6551">
      <w:pPr>
        <w:pStyle w:val="ISAText"/>
      </w:pPr>
    </w:p>
    <w:p w:rsidR="008447EF" w:rsidRPr="00F656DD" w:rsidRDefault="008447EF" w:rsidP="006A6551">
      <w:pPr>
        <w:pStyle w:val="ISAText"/>
      </w:pPr>
    </w:p>
    <w:p w:rsidR="008447EF" w:rsidRPr="00F656DD" w:rsidRDefault="008447EF" w:rsidP="006A6551">
      <w:pPr>
        <w:pStyle w:val="ISAText"/>
      </w:pPr>
    </w:p>
    <w:p w:rsidR="00634815" w:rsidRPr="00F656DD" w:rsidRDefault="00634815" w:rsidP="006A6551">
      <w:pPr>
        <w:pStyle w:val="ISAText"/>
      </w:pPr>
    </w:p>
    <w:p w:rsidR="008447EF" w:rsidRPr="00F656DD" w:rsidRDefault="008447EF" w:rsidP="006A6551">
      <w:pPr>
        <w:pStyle w:val="ISAText"/>
      </w:pPr>
    </w:p>
    <w:p w:rsidR="008447EF" w:rsidRPr="00F656DD" w:rsidRDefault="008447EF" w:rsidP="006A6551">
      <w:pPr>
        <w:pStyle w:val="ISAText"/>
      </w:pPr>
    </w:p>
    <w:p w:rsidR="00D7600A" w:rsidRPr="00F656DD" w:rsidRDefault="00D7600A" w:rsidP="006A6551">
      <w:pPr>
        <w:pStyle w:val="ISAText"/>
      </w:pPr>
    </w:p>
    <w:p w:rsidR="00D7600A" w:rsidRPr="00F656DD" w:rsidRDefault="00D7600A" w:rsidP="006A6551">
      <w:pPr>
        <w:pStyle w:val="ISAText"/>
      </w:pPr>
    </w:p>
    <w:p w:rsidR="008447EF" w:rsidRPr="00F656DD" w:rsidRDefault="008447EF" w:rsidP="006A6551">
      <w:pPr>
        <w:pStyle w:val="ISAText"/>
      </w:pPr>
    </w:p>
    <w:p w:rsidR="008447EF" w:rsidRPr="00F656DD" w:rsidRDefault="008447EF" w:rsidP="006A6551">
      <w:pPr>
        <w:pStyle w:val="ISAText"/>
      </w:pPr>
    </w:p>
    <w:p w:rsidR="006A6551" w:rsidRPr="00F656DD" w:rsidRDefault="006A6551" w:rsidP="006A6551">
      <w:pPr>
        <w:pStyle w:val="ISAText"/>
      </w:pPr>
    </w:p>
    <w:p w:rsidR="00E306EA" w:rsidRPr="00F656DD" w:rsidRDefault="00E306EA" w:rsidP="00A0709E">
      <w:pPr>
        <w:pStyle w:val="ISAText"/>
      </w:pPr>
    </w:p>
    <w:p w:rsidR="00AC1CCE" w:rsidRDefault="00AC1CCE" w:rsidP="00A0709E">
      <w:pPr>
        <w:pStyle w:val="ISAText"/>
      </w:pPr>
    </w:p>
    <w:p w:rsidR="00AC1CCE" w:rsidRPr="00AC1CCE" w:rsidRDefault="00AC1CCE" w:rsidP="00AC1CCE"/>
    <w:p w:rsidR="00AC1CCE" w:rsidRPr="00AC1CCE" w:rsidRDefault="00AC1CCE" w:rsidP="00AC1CCE"/>
    <w:p w:rsidR="00AC1CCE" w:rsidRPr="00AC1CCE" w:rsidRDefault="00AC1CCE" w:rsidP="00AC1CCE"/>
    <w:p w:rsidR="00AC1CCE" w:rsidRPr="00AC1CCE" w:rsidRDefault="00AC1CCE" w:rsidP="00AC1CCE"/>
    <w:p w:rsidR="00AC1CCE" w:rsidRPr="00AC1CCE" w:rsidRDefault="00AC1CCE" w:rsidP="00AC1CCE"/>
    <w:p w:rsidR="00AC1CCE" w:rsidRDefault="00AC1CCE" w:rsidP="00AC1CCE">
      <w:pPr>
        <w:tabs>
          <w:tab w:val="left" w:pos="6615"/>
        </w:tabs>
      </w:pPr>
      <w:r>
        <w:tab/>
      </w:r>
    </w:p>
    <w:p w:rsidR="00AC1CCE" w:rsidRDefault="00AC1CCE" w:rsidP="00AC1CCE"/>
    <w:p w:rsidR="007B0BBC" w:rsidRPr="00AC1CCE" w:rsidRDefault="007B0BBC" w:rsidP="00AC1CCE">
      <w:pPr>
        <w:sectPr w:rsidR="007B0BBC" w:rsidRPr="00AC1CCE" w:rsidSect="002A2571">
          <w:headerReference w:type="default" r:id="rId8"/>
          <w:footerReference w:type="default" r:id="rId9"/>
          <w:pgSz w:w="11906" w:h="16838" w:code="9"/>
          <w:pgMar w:top="1440" w:right="1440" w:bottom="1440" w:left="1440" w:header="284" w:footer="284" w:gutter="0"/>
          <w:cols w:space="708"/>
          <w:docGrid w:linePitch="360"/>
        </w:sectPr>
      </w:pPr>
    </w:p>
    <w:p w:rsidR="00AF75D2" w:rsidRPr="00F656DD" w:rsidRDefault="00AF75D2" w:rsidP="0029794C">
      <w:pPr>
        <w:pStyle w:val="Caption"/>
        <w:numPr>
          <w:ilvl w:val="0"/>
          <w:numId w:val="7"/>
        </w:numPr>
      </w:pPr>
      <w:r w:rsidRPr="00F656DD">
        <w:lastRenderedPageBreak/>
        <w:t>Document History</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tblPr>
      <w:tblGrid>
        <w:gridCol w:w="709"/>
        <w:gridCol w:w="992"/>
        <w:gridCol w:w="1418"/>
        <w:gridCol w:w="5528"/>
      </w:tblGrid>
      <w:tr w:rsidR="00AF75D2" w:rsidRPr="00F656DD" w:rsidTr="00161DCF">
        <w:tc>
          <w:tcPr>
            <w:tcW w:w="709" w:type="dxa"/>
            <w:shd w:val="clear" w:color="auto" w:fill="7F7F7F" w:themeFill="text1" w:themeFillTint="80"/>
          </w:tcPr>
          <w:p w:rsidR="00AF75D2" w:rsidRPr="00F656DD" w:rsidRDefault="00AF75D2" w:rsidP="00AF75D2">
            <w:pPr>
              <w:pStyle w:val="TableTitles"/>
              <w:rPr>
                <w:color w:val="auto"/>
                <w:sz w:val="16"/>
                <w:szCs w:val="16"/>
              </w:rPr>
            </w:pPr>
            <w:r w:rsidRPr="00F656DD">
              <w:rPr>
                <w:color w:val="auto"/>
                <w:sz w:val="16"/>
                <w:szCs w:val="16"/>
              </w:rPr>
              <w:t>Issue</w:t>
            </w:r>
          </w:p>
        </w:tc>
        <w:tc>
          <w:tcPr>
            <w:tcW w:w="992" w:type="dxa"/>
            <w:shd w:val="clear" w:color="auto" w:fill="7F7F7F" w:themeFill="text1" w:themeFillTint="80"/>
          </w:tcPr>
          <w:p w:rsidR="00AF75D2" w:rsidRPr="00F656DD" w:rsidRDefault="00AF75D2" w:rsidP="00AF75D2">
            <w:pPr>
              <w:pStyle w:val="TableTitles"/>
              <w:rPr>
                <w:color w:val="auto"/>
                <w:sz w:val="16"/>
                <w:szCs w:val="16"/>
              </w:rPr>
            </w:pPr>
            <w:r w:rsidRPr="00F656DD">
              <w:rPr>
                <w:color w:val="auto"/>
                <w:sz w:val="16"/>
                <w:szCs w:val="16"/>
              </w:rPr>
              <w:t>Date</w:t>
            </w:r>
          </w:p>
        </w:tc>
        <w:tc>
          <w:tcPr>
            <w:tcW w:w="1418" w:type="dxa"/>
            <w:shd w:val="clear" w:color="auto" w:fill="7F7F7F" w:themeFill="text1" w:themeFillTint="80"/>
          </w:tcPr>
          <w:p w:rsidR="00AF75D2" w:rsidRPr="00F656DD" w:rsidRDefault="00AF75D2" w:rsidP="00AF75D2">
            <w:pPr>
              <w:pStyle w:val="TableTitles"/>
              <w:rPr>
                <w:color w:val="auto"/>
                <w:sz w:val="16"/>
                <w:szCs w:val="16"/>
              </w:rPr>
            </w:pPr>
            <w:r w:rsidRPr="00F656DD">
              <w:rPr>
                <w:color w:val="auto"/>
                <w:sz w:val="16"/>
                <w:szCs w:val="16"/>
              </w:rPr>
              <w:t>Author</w:t>
            </w:r>
          </w:p>
        </w:tc>
        <w:tc>
          <w:tcPr>
            <w:tcW w:w="5528" w:type="dxa"/>
            <w:shd w:val="clear" w:color="auto" w:fill="7F7F7F" w:themeFill="text1" w:themeFillTint="80"/>
          </w:tcPr>
          <w:p w:rsidR="00AF75D2" w:rsidRPr="00F656DD" w:rsidRDefault="00AF75D2" w:rsidP="00AF75D2">
            <w:pPr>
              <w:pStyle w:val="TableTitles"/>
              <w:jc w:val="left"/>
              <w:rPr>
                <w:color w:val="auto"/>
                <w:sz w:val="16"/>
                <w:szCs w:val="16"/>
              </w:rPr>
            </w:pPr>
            <w:r w:rsidRPr="00F656DD">
              <w:rPr>
                <w:color w:val="auto"/>
                <w:sz w:val="16"/>
                <w:szCs w:val="16"/>
              </w:rPr>
              <w:t>Change history</w:t>
            </w:r>
          </w:p>
        </w:tc>
      </w:tr>
      <w:tr w:rsidR="00AF75D2" w:rsidRPr="00F656DD">
        <w:tc>
          <w:tcPr>
            <w:tcW w:w="709" w:type="dxa"/>
          </w:tcPr>
          <w:p w:rsidR="00AF75D2" w:rsidRPr="00F656DD" w:rsidRDefault="00AF75D2" w:rsidP="00AF75D2">
            <w:pPr>
              <w:pStyle w:val="TableTitles"/>
              <w:rPr>
                <w:b w:val="0"/>
                <w:color w:val="auto"/>
                <w:sz w:val="16"/>
                <w:szCs w:val="16"/>
              </w:rPr>
            </w:pPr>
            <w:r w:rsidRPr="00F656DD">
              <w:rPr>
                <w:b w:val="0"/>
                <w:color w:val="auto"/>
                <w:sz w:val="16"/>
                <w:szCs w:val="16"/>
              </w:rPr>
              <w:t>0.1</w:t>
            </w:r>
          </w:p>
        </w:tc>
        <w:tc>
          <w:tcPr>
            <w:tcW w:w="992" w:type="dxa"/>
          </w:tcPr>
          <w:p w:rsidR="00AF75D2" w:rsidRPr="00F656DD" w:rsidRDefault="0025131B" w:rsidP="007D77A1">
            <w:pPr>
              <w:pStyle w:val="TableTitles"/>
              <w:rPr>
                <w:b w:val="0"/>
                <w:color w:val="auto"/>
                <w:sz w:val="16"/>
                <w:szCs w:val="16"/>
              </w:rPr>
            </w:pPr>
            <w:r>
              <w:rPr>
                <w:b w:val="0"/>
                <w:color w:val="auto"/>
                <w:sz w:val="16"/>
                <w:szCs w:val="16"/>
              </w:rPr>
              <w:t>11/10</w:t>
            </w:r>
            <w:r w:rsidR="001C0D0D">
              <w:rPr>
                <w:b w:val="0"/>
                <w:color w:val="auto"/>
                <w:sz w:val="16"/>
                <w:szCs w:val="16"/>
              </w:rPr>
              <w:t>/15</w:t>
            </w:r>
          </w:p>
        </w:tc>
        <w:tc>
          <w:tcPr>
            <w:tcW w:w="1418" w:type="dxa"/>
          </w:tcPr>
          <w:p w:rsidR="00AF75D2" w:rsidRPr="00F656DD" w:rsidRDefault="0025131B" w:rsidP="00AF75D2">
            <w:pPr>
              <w:pStyle w:val="TableTitles"/>
              <w:rPr>
                <w:b w:val="0"/>
                <w:color w:val="auto"/>
                <w:sz w:val="16"/>
                <w:szCs w:val="16"/>
              </w:rPr>
            </w:pPr>
            <w:r>
              <w:rPr>
                <w:b w:val="0"/>
                <w:color w:val="auto"/>
                <w:sz w:val="16"/>
                <w:szCs w:val="16"/>
              </w:rPr>
              <w:t xml:space="preserve">kirubanand </w:t>
            </w:r>
          </w:p>
        </w:tc>
        <w:tc>
          <w:tcPr>
            <w:tcW w:w="5528" w:type="dxa"/>
          </w:tcPr>
          <w:p w:rsidR="00AF75D2" w:rsidRPr="00F656DD" w:rsidRDefault="00765F76" w:rsidP="00AF75D2">
            <w:pPr>
              <w:pStyle w:val="TableTitles"/>
              <w:rPr>
                <w:b w:val="0"/>
                <w:color w:val="auto"/>
                <w:sz w:val="16"/>
                <w:szCs w:val="16"/>
              </w:rPr>
            </w:pPr>
            <w:r w:rsidRPr="00F656DD">
              <w:rPr>
                <w:b w:val="0"/>
                <w:color w:val="auto"/>
                <w:sz w:val="16"/>
                <w:szCs w:val="16"/>
              </w:rPr>
              <w:t>First working draft</w:t>
            </w:r>
          </w:p>
        </w:tc>
      </w:tr>
      <w:tr w:rsidR="002B0EF7" w:rsidRPr="00F656DD">
        <w:tc>
          <w:tcPr>
            <w:tcW w:w="709" w:type="dxa"/>
          </w:tcPr>
          <w:p w:rsidR="002B0EF7" w:rsidRPr="00F656DD" w:rsidRDefault="002B0EF7" w:rsidP="00AF75D2">
            <w:pPr>
              <w:pStyle w:val="TableTitles"/>
              <w:rPr>
                <w:b w:val="0"/>
                <w:color w:val="auto"/>
                <w:sz w:val="16"/>
                <w:szCs w:val="16"/>
              </w:rPr>
            </w:pPr>
            <w:r>
              <w:rPr>
                <w:b w:val="0"/>
                <w:color w:val="auto"/>
                <w:sz w:val="16"/>
                <w:szCs w:val="16"/>
              </w:rPr>
              <w:t>0.2</w:t>
            </w:r>
          </w:p>
        </w:tc>
        <w:tc>
          <w:tcPr>
            <w:tcW w:w="992" w:type="dxa"/>
          </w:tcPr>
          <w:p w:rsidR="002B0EF7" w:rsidRDefault="002B0EF7" w:rsidP="007D77A1">
            <w:pPr>
              <w:pStyle w:val="TableTitles"/>
              <w:rPr>
                <w:b w:val="0"/>
                <w:color w:val="auto"/>
                <w:sz w:val="16"/>
                <w:szCs w:val="16"/>
              </w:rPr>
            </w:pPr>
            <w:r>
              <w:rPr>
                <w:b w:val="0"/>
                <w:color w:val="auto"/>
                <w:sz w:val="16"/>
                <w:szCs w:val="16"/>
              </w:rPr>
              <w:t>11/13/15</w:t>
            </w:r>
          </w:p>
        </w:tc>
        <w:tc>
          <w:tcPr>
            <w:tcW w:w="1418" w:type="dxa"/>
          </w:tcPr>
          <w:p w:rsidR="002B0EF7" w:rsidRDefault="002B0EF7" w:rsidP="00AF75D2">
            <w:pPr>
              <w:pStyle w:val="TableTitles"/>
              <w:rPr>
                <w:b w:val="0"/>
                <w:color w:val="auto"/>
                <w:sz w:val="16"/>
                <w:szCs w:val="16"/>
              </w:rPr>
            </w:pPr>
            <w:r>
              <w:rPr>
                <w:b w:val="0"/>
                <w:color w:val="auto"/>
                <w:sz w:val="16"/>
                <w:szCs w:val="16"/>
              </w:rPr>
              <w:t>Kirubanand</w:t>
            </w:r>
          </w:p>
        </w:tc>
        <w:tc>
          <w:tcPr>
            <w:tcW w:w="5528" w:type="dxa"/>
          </w:tcPr>
          <w:p w:rsidR="002B0EF7" w:rsidRPr="00F656DD" w:rsidRDefault="002B0EF7" w:rsidP="00AF75D2">
            <w:pPr>
              <w:pStyle w:val="TableTitles"/>
              <w:rPr>
                <w:b w:val="0"/>
                <w:color w:val="auto"/>
                <w:sz w:val="16"/>
                <w:szCs w:val="16"/>
              </w:rPr>
            </w:pPr>
            <w:r>
              <w:rPr>
                <w:b w:val="0"/>
                <w:color w:val="auto"/>
                <w:sz w:val="16"/>
                <w:szCs w:val="16"/>
              </w:rPr>
              <w:t>Updated based on Comments from Kevin harris</w:t>
            </w:r>
          </w:p>
        </w:tc>
      </w:tr>
    </w:tbl>
    <w:p w:rsidR="008D67D5" w:rsidRPr="00F656DD" w:rsidRDefault="008D67D5" w:rsidP="008D67D5">
      <w:pPr>
        <w:pStyle w:val="Caption"/>
        <w:ind w:firstLine="0"/>
      </w:pPr>
    </w:p>
    <w:p w:rsidR="00AF75D2" w:rsidRPr="00F656DD" w:rsidRDefault="00AF75D2" w:rsidP="0060756E">
      <w:pPr>
        <w:pStyle w:val="Caption"/>
        <w:numPr>
          <w:ilvl w:val="0"/>
          <w:numId w:val="6"/>
        </w:numPr>
        <w:tabs>
          <w:tab w:val="left" w:pos="0"/>
        </w:tabs>
      </w:pPr>
      <w:r w:rsidRPr="00F656DD">
        <w:t>Document Reviewers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09"/>
        <w:gridCol w:w="5812"/>
        <w:gridCol w:w="1417"/>
        <w:gridCol w:w="709"/>
      </w:tblGrid>
      <w:tr w:rsidR="00AF75D2" w:rsidRPr="00F656DD" w:rsidTr="00161DCF">
        <w:trPr>
          <w:cantSplit/>
        </w:trPr>
        <w:tc>
          <w:tcPr>
            <w:tcW w:w="709" w:type="dxa"/>
            <w:shd w:val="clear" w:color="auto" w:fill="7F7F7F" w:themeFill="text1" w:themeFillTint="80"/>
          </w:tcPr>
          <w:p w:rsidR="00AF75D2" w:rsidRPr="00F656DD" w:rsidRDefault="00AF75D2" w:rsidP="00AF75D2">
            <w:pPr>
              <w:pStyle w:val="TableTitles"/>
              <w:rPr>
                <w:color w:val="auto"/>
                <w:sz w:val="16"/>
                <w:szCs w:val="16"/>
              </w:rPr>
            </w:pPr>
            <w:r w:rsidRPr="00F656DD">
              <w:rPr>
                <w:color w:val="auto"/>
                <w:sz w:val="16"/>
                <w:szCs w:val="16"/>
              </w:rPr>
              <w:t>No.</w:t>
            </w:r>
          </w:p>
        </w:tc>
        <w:tc>
          <w:tcPr>
            <w:tcW w:w="5812" w:type="dxa"/>
            <w:shd w:val="clear" w:color="auto" w:fill="7F7F7F" w:themeFill="text1" w:themeFillTint="80"/>
          </w:tcPr>
          <w:p w:rsidR="00AF75D2" w:rsidRPr="00F656DD" w:rsidRDefault="00AF75D2" w:rsidP="00AF75D2">
            <w:pPr>
              <w:pStyle w:val="TableTitles"/>
              <w:rPr>
                <w:color w:val="auto"/>
                <w:sz w:val="16"/>
                <w:szCs w:val="16"/>
              </w:rPr>
            </w:pPr>
            <w:r w:rsidRPr="00F656DD">
              <w:rPr>
                <w:color w:val="auto"/>
                <w:sz w:val="16"/>
                <w:szCs w:val="16"/>
              </w:rPr>
              <w:t>Name</w:t>
            </w:r>
          </w:p>
        </w:tc>
        <w:tc>
          <w:tcPr>
            <w:tcW w:w="1417" w:type="dxa"/>
            <w:shd w:val="clear" w:color="auto" w:fill="7F7F7F" w:themeFill="text1" w:themeFillTint="80"/>
          </w:tcPr>
          <w:p w:rsidR="00AF75D2" w:rsidRPr="00F656DD" w:rsidRDefault="00AF75D2" w:rsidP="00AF75D2">
            <w:pPr>
              <w:pStyle w:val="TableTitles"/>
              <w:rPr>
                <w:color w:val="auto"/>
                <w:sz w:val="16"/>
                <w:szCs w:val="16"/>
              </w:rPr>
            </w:pPr>
            <w:r w:rsidRPr="00F656DD">
              <w:rPr>
                <w:color w:val="auto"/>
                <w:sz w:val="16"/>
                <w:szCs w:val="16"/>
              </w:rPr>
              <w:t>Date</w:t>
            </w:r>
          </w:p>
        </w:tc>
        <w:tc>
          <w:tcPr>
            <w:tcW w:w="709" w:type="dxa"/>
            <w:shd w:val="clear" w:color="auto" w:fill="7F7F7F" w:themeFill="text1" w:themeFillTint="80"/>
          </w:tcPr>
          <w:p w:rsidR="00AF75D2" w:rsidRPr="00F656DD" w:rsidRDefault="00AF75D2" w:rsidP="00AF75D2">
            <w:pPr>
              <w:pStyle w:val="TableTitles"/>
              <w:rPr>
                <w:color w:val="auto"/>
                <w:sz w:val="16"/>
                <w:szCs w:val="16"/>
              </w:rPr>
            </w:pPr>
            <w:r w:rsidRPr="00F656DD">
              <w:rPr>
                <w:color w:val="auto"/>
                <w:sz w:val="16"/>
                <w:szCs w:val="16"/>
              </w:rPr>
              <w:t>Issue</w:t>
            </w:r>
          </w:p>
        </w:tc>
      </w:tr>
      <w:tr w:rsidR="00AF75D2" w:rsidRPr="00F656DD" w:rsidTr="00AB0B16">
        <w:trPr>
          <w:cantSplit/>
        </w:trPr>
        <w:tc>
          <w:tcPr>
            <w:tcW w:w="709" w:type="dxa"/>
          </w:tcPr>
          <w:p w:rsidR="00AF75D2" w:rsidRPr="00F656DD" w:rsidRDefault="00765F76" w:rsidP="00AF75D2">
            <w:pPr>
              <w:pStyle w:val="TableTitles"/>
              <w:rPr>
                <w:b w:val="0"/>
                <w:color w:val="auto"/>
                <w:sz w:val="16"/>
                <w:szCs w:val="16"/>
              </w:rPr>
            </w:pPr>
            <w:r w:rsidRPr="00F656DD">
              <w:rPr>
                <w:b w:val="0"/>
                <w:color w:val="auto"/>
                <w:sz w:val="16"/>
                <w:szCs w:val="16"/>
              </w:rPr>
              <w:t>1</w:t>
            </w:r>
          </w:p>
        </w:tc>
        <w:tc>
          <w:tcPr>
            <w:tcW w:w="5812" w:type="dxa"/>
          </w:tcPr>
          <w:p w:rsidR="00AF75D2" w:rsidRPr="00CB0A31" w:rsidRDefault="0025131B" w:rsidP="00BB0BC6">
            <w:pPr>
              <w:pStyle w:val="TableTitles"/>
              <w:rPr>
                <w:b w:val="0"/>
                <w:color w:val="auto"/>
                <w:sz w:val="16"/>
                <w:szCs w:val="16"/>
              </w:rPr>
            </w:pPr>
            <w:r>
              <w:rPr>
                <w:b w:val="0"/>
                <w:color w:val="auto"/>
                <w:sz w:val="16"/>
                <w:szCs w:val="16"/>
              </w:rPr>
              <w:t xml:space="preserve">Uday </w:t>
            </w:r>
            <w:ins w:id="0" w:author="Kevin" w:date="2015-11-16T13:38:00Z">
              <w:r w:rsidR="00BB0BC6">
                <w:rPr>
                  <w:b w:val="0"/>
                  <w:color w:val="auto"/>
                  <w:sz w:val="16"/>
                  <w:szCs w:val="16"/>
                </w:rPr>
                <w:t>D</w:t>
              </w:r>
            </w:ins>
            <w:del w:id="1" w:author="Kevin" w:date="2015-11-16T13:38:00Z">
              <w:r w:rsidDel="00BB0BC6">
                <w:rPr>
                  <w:b w:val="0"/>
                  <w:color w:val="auto"/>
                  <w:sz w:val="16"/>
                  <w:szCs w:val="16"/>
                </w:rPr>
                <w:delText>d</w:delText>
              </w:r>
            </w:del>
            <w:r>
              <w:rPr>
                <w:b w:val="0"/>
                <w:color w:val="auto"/>
                <w:sz w:val="16"/>
                <w:szCs w:val="16"/>
              </w:rPr>
              <w:t>eorukhakar</w:t>
            </w:r>
            <w:r w:rsidR="009E7D83" w:rsidRPr="00CB0A31">
              <w:rPr>
                <w:b w:val="0"/>
                <w:color w:val="auto"/>
                <w:sz w:val="16"/>
                <w:szCs w:val="16"/>
              </w:rPr>
              <w:t xml:space="preserve"> </w:t>
            </w:r>
            <w:r w:rsidR="007A6190" w:rsidRPr="00CB0A31">
              <w:rPr>
                <w:b w:val="0"/>
                <w:color w:val="auto"/>
                <w:sz w:val="16"/>
                <w:szCs w:val="16"/>
              </w:rPr>
              <w:t xml:space="preserve"> </w:t>
            </w:r>
            <w:r w:rsidR="00074896" w:rsidRPr="00CB0A31">
              <w:rPr>
                <w:b w:val="0"/>
                <w:color w:val="auto"/>
                <w:sz w:val="16"/>
                <w:szCs w:val="16"/>
              </w:rPr>
              <w:t xml:space="preserve">– Capgemini </w:t>
            </w:r>
            <w:del w:id="2" w:author="Kevin" w:date="2015-11-16T13:37:00Z">
              <w:r w:rsidR="00735660" w:rsidRPr="00CB0A31" w:rsidDel="00BB0BC6">
                <w:rPr>
                  <w:b w:val="0"/>
                  <w:color w:val="auto"/>
                  <w:sz w:val="16"/>
                  <w:szCs w:val="16"/>
                </w:rPr>
                <w:delText xml:space="preserve">Project </w:delText>
              </w:r>
            </w:del>
            <w:ins w:id="3" w:author="Kevin" w:date="2015-11-16T13:37:00Z">
              <w:r w:rsidR="00BB0BC6">
                <w:rPr>
                  <w:b w:val="0"/>
                  <w:color w:val="auto"/>
                  <w:sz w:val="16"/>
                  <w:szCs w:val="16"/>
                </w:rPr>
                <w:t xml:space="preserve">Engagement </w:t>
              </w:r>
              <w:r w:rsidR="00BB0BC6" w:rsidRPr="00CB0A31">
                <w:rPr>
                  <w:b w:val="0"/>
                  <w:color w:val="auto"/>
                  <w:sz w:val="16"/>
                  <w:szCs w:val="16"/>
                </w:rPr>
                <w:t xml:space="preserve"> </w:t>
              </w:r>
            </w:ins>
            <w:r w:rsidR="00735660" w:rsidRPr="00CB0A31">
              <w:rPr>
                <w:b w:val="0"/>
                <w:color w:val="auto"/>
                <w:sz w:val="16"/>
                <w:szCs w:val="16"/>
              </w:rPr>
              <w:t>Manager</w:t>
            </w:r>
          </w:p>
        </w:tc>
        <w:tc>
          <w:tcPr>
            <w:tcW w:w="1417" w:type="dxa"/>
          </w:tcPr>
          <w:p w:rsidR="00AF75D2" w:rsidRPr="00F656DD" w:rsidRDefault="00AF75D2" w:rsidP="00AF75D2">
            <w:pPr>
              <w:pStyle w:val="TableTitles"/>
              <w:rPr>
                <w:b w:val="0"/>
                <w:color w:val="auto"/>
                <w:sz w:val="16"/>
                <w:szCs w:val="16"/>
              </w:rPr>
            </w:pPr>
          </w:p>
        </w:tc>
        <w:tc>
          <w:tcPr>
            <w:tcW w:w="709" w:type="dxa"/>
          </w:tcPr>
          <w:p w:rsidR="00AF75D2" w:rsidRPr="00F656DD" w:rsidRDefault="00AF75D2" w:rsidP="00AF75D2">
            <w:pPr>
              <w:pStyle w:val="TableTitles"/>
              <w:rPr>
                <w:b w:val="0"/>
                <w:color w:val="auto"/>
                <w:sz w:val="16"/>
                <w:szCs w:val="16"/>
              </w:rPr>
            </w:pPr>
          </w:p>
        </w:tc>
      </w:tr>
      <w:tr w:rsidR="00AF75D2" w:rsidRPr="00F656DD" w:rsidTr="00AB0B16">
        <w:trPr>
          <w:cantSplit/>
        </w:trPr>
        <w:tc>
          <w:tcPr>
            <w:tcW w:w="709" w:type="dxa"/>
          </w:tcPr>
          <w:p w:rsidR="00AF75D2" w:rsidRPr="00F656DD" w:rsidRDefault="00765F76" w:rsidP="00AF75D2">
            <w:pPr>
              <w:pStyle w:val="TableTitles"/>
              <w:rPr>
                <w:b w:val="0"/>
                <w:color w:val="auto"/>
                <w:sz w:val="16"/>
                <w:szCs w:val="16"/>
              </w:rPr>
            </w:pPr>
            <w:r w:rsidRPr="00F656DD">
              <w:rPr>
                <w:b w:val="0"/>
                <w:color w:val="auto"/>
                <w:sz w:val="16"/>
                <w:szCs w:val="16"/>
              </w:rPr>
              <w:t>2</w:t>
            </w:r>
          </w:p>
        </w:tc>
        <w:tc>
          <w:tcPr>
            <w:tcW w:w="5812" w:type="dxa"/>
          </w:tcPr>
          <w:p w:rsidR="00AF75D2" w:rsidRPr="00CB0A31" w:rsidRDefault="0025131B" w:rsidP="00BB0BC6">
            <w:pPr>
              <w:pStyle w:val="TableTitles"/>
              <w:rPr>
                <w:rFonts w:cs="Arial"/>
                <w:b w:val="0"/>
                <w:color w:val="auto"/>
                <w:sz w:val="16"/>
                <w:szCs w:val="16"/>
              </w:rPr>
            </w:pPr>
            <w:r>
              <w:rPr>
                <w:rFonts w:cs="Arial"/>
                <w:b w:val="0"/>
                <w:color w:val="000000" w:themeColor="text1"/>
                <w:sz w:val="16"/>
                <w:szCs w:val="16"/>
                <w:lang w:eastAsia="en-GB"/>
              </w:rPr>
              <w:t xml:space="preserve">Ahuja </w:t>
            </w:r>
            <w:r w:rsidRPr="0025131B">
              <w:rPr>
                <w:rFonts w:cs="Arial"/>
                <w:b w:val="0"/>
                <w:color w:val="000000" w:themeColor="text1"/>
                <w:sz w:val="16"/>
                <w:szCs w:val="16"/>
                <w:lang w:eastAsia="en-GB"/>
              </w:rPr>
              <w:t>Girish</w:t>
            </w:r>
            <w:r w:rsidR="004205D3" w:rsidRPr="00CB0A31">
              <w:rPr>
                <w:rFonts w:cs="Arial"/>
                <w:b w:val="0"/>
                <w:color w:val="000000" w:themeColor="text1"/>
                <w:sz w:val="16"/>
                <w:szCs w:val="16"/>
                <w:lang w:eastAsia="en-GB"/>
              </w:rPr>
              <w:t xml:space="preserve"> – Capgemini </w:t>
            </w:r>
            <w:del w:id="4" w:author="Kevin" w:date="2015-11-16T13:37:00Z">
              <w:r w:rsidDel="00BB0BC6">
                <w:rPr>
                  <w:rFonts w:cs="Arial"/>
                  <w:b w:val="0"/>
                  <w:color w:val="000000" w:themeColor="text1"/>
                  <w:sz w:val="16"/>
                  <w:szCs w:val="16"/>
                  <w:lang w:eastAsia="en-GB"/>
                </w:rPr>
                <w:delText>s</w:delText>
              </w:r>
            </w:del>
            <w:ins w:id="5" w:author="Kevin" w:date="2015-11-16T13:37:00Z">
              <w:r w:rsidR="00BB0BC6">
                <w:rPr>
                  <w:rFonts w:cs="Arial"/>
                  <w:b w:val="0"/>
                  <w:color w:val="000000" w:themeColor="text1"/>
                  <w:sz w:val="16"/>
                  <w:szCs w:val="16"/>
                  <w:lang w:eastAsia="en-GB"/>
                </w:rPr>
                <w:t>S</w:t>
              </w:r>
            </w:ins>
            <w:r>
              <w:rPr>
                <w:rFonts w:cs="Arial"/>
                <w:b w:val="0"/>
                <w:color w:val="000000" w:themeColor="text1"/>
                <w:sz w:val="16"/>
                <w:szCs w:val="16"/>
                <w:lang w:eastAsia="en-GB"/>
              </w:rPr>
              <w:t xml:space="preserve">ervice </w:t>
            </w:r>
            <w:del w:id="6" w:author="Kevin" w:date="2015-11-16T13:37:00Z">
              <w:r w:rsidDel="00BB0BC6">
                <w:rPr>
                  <w:rFonts w:cs="Arial"/>
                  <w:b w:val="0"/>
                  <w:color w:val="000000" w:themeColor="text1"/>
                  <w:sz w:val="16"/>
                  <w:szCs w:val="16"/>
                  <w:lang w:eastAsia="en-GB"/>
                </w:rPr>
                <w:delText>d</w:delText>
              </w:r>
            </w:del>
            <w:ins w:id="7" w:author="Kevin" w:date="2015-11-16T13:37:00Z">
              <w:r w:rsidR="00BB0BC6">
                <w:rPr>
                  <w:rFonts w:cs="Arial"/>
                  <w:b w:val="0"/>
                  <w:color w:val="000000" w:themeColor="text1"/>
                  <w:sz w:val="16"/>
                  <w:szCs w:val="16"/>
                  <w:lang w:eastAsia="en-GB"/>
                </w:rPr>
                <w:t>D</w:t>
              </w:r>
            </w:ins>
            <w:r>
              <w:rPr>
                <w:rFonts w:cs="Arial"/>
                <w:b w:val="0"/>
                <w:color w:val="000000" w:themeColor="text1"/>
                <w:sz w:val="16"/>
                <w:szCs w:val="16"/>
                <w:lang w:eastAsia="en-GB"/>
              </w:rPr>
              <w:t xml:space="preserve">elivery manager </w:t>
            </w:r>
          </w:p>
        </w:tc>
        <w:tc>
          <w:tcPr>
            <w:tcW w:w="1417" w:type="dxa"/>
          </w:tcPr>
          <w:p w:rsidR="00AF75D2" w:rsidRPr="00F656DD" w:rsidRDefault="00AF75D2" w:rsidP="00AF75D2">
            <w:pPr>
              <w:pStyle w:val="TableTitles"/>
              <w:rPr>
                <w:b w:val="0"/>
                <w:color w:val="auto"/>
                <w:sz w:val="16"/>
                <w:szCs w:val="16"/>
              </w:rPr>
            </w:pPr>
          </w:p>
        </w:tc>
        <w:tc>
          <w:tcPr>
            <w:tcW w:w="709" w:type="dxa"/>
          </w:tcPr>
          <w:p w:rsidR="00AF75D2" w:rsidRPr="00F656DD" w:rsidRDefault="00AF75D2" w:rsidP="00AF75D2">
            <w:pPr>
              <w:pStyle w:val="TableTitles"/>
              <w:rPr>
                <w:b w:val="0"/>
                <w:color w:val="auto"/>
                <w:sz w:val="16"/>
                <w:szCs w:val="16"/>
              </w:rPr>
            </w:pPr>
          </w:p>
        </w:tc>
      </w:tr>
      <w:tr w:rsidR="00EA4E5A" w:rsidRPr="00F656DD" w:rsidTr="00AB0B16">
        <w:trPr>
          <w:cantSplit/>
        </w:trPr>
        <w:tc>
          <w:tcPr>
            <w:tcW w:w="709" w:type="dxa"/>
          </w:tcPr>
          <w:p w:rsidR="00EA4E5A" w:rsidRPr="00F656DD" w:rsidRDefault="00EA4E5A" w:rsidP="00AF75D2">
            <w:pPr>
              <w:pStyle w:val="TableTitles"/>
              <w:rPr>
                <w:b w:val="0"/>
                <w:color w:val="auto"/>
                <w:sz w:val="16"/>
                <w:szCs w:val="16"/>
              </w:rPr>
            </w:pPr>
            <w:r>
              <w:rPr>
                <w:b w:val="0"/>
                <w:color w:val="auto"/>
                <w:sz w:val="16"/>
                <w:szCs w:val="16"/>
              </w:rPr>
              <w:t>3</w:t>
            </w:r>
          </w:p>
        </w:tc>
        <w:tc>
          <w:tcPr>
            <w:tcW w:w="5812" w:type="dxa"/>
          </w:tcPr>
          <w:p w:rsidR="00EA4E5A" w:rsidRDefault="00EA4E5A" w:rsidP="00BB0BC6">
            <w:pPr>
              <w:pStyle w:val="TableTitles"/>
              <w:rPr>
                <w:rFonts w:cs="Arial"/>
                <w:b w:val="0"/>
                <w:color w:val="000000" w:themeColor="text1"/>
                <w:sz w:val="16"/>
                <w:szCs w:val="16"/>
                <w:lang w:eastAsia="en-GB"/>
              </w:rPr>
            </w:pPr>
            <w:r>
              <w:rPr>
                <w:rFonts w:cs="Arial"/>
                <w:b w:val="0"/>
                <w:color w:val="000000" w:themeColor="text1"/>
                <w:sz w:val="16"/>
                <w:szCs w:val="16"/>
                <w:lang w:eastAsia="en-GB"/>
              </w:rPr>
              <w:t xml:space="preserve">Kevin </w:t>
            </w:r>
            <w:ins w:id="8" w:author="Kevin" w:date="2015-11-16T13:38:00Z">
              <w:r w:rsidR="00BB0BC6">
                <w:rPr>
                  <w:rFonts w:cs="Arial"/>
                  <w:b w:val="0"/>
                  <w:color w:val="000000" w:themeColor="text1"/>
                  <w:sz w:val="16"/>
                  <w:szCs w:val="16"/>
                  <w:lang w:eastAsia="en-GB"/>
                </w:rPr>
                <w:t>H</w:t>
              </w:r>
            </w:ins>
            <w:del w:id="9" w:author="Kevin" w:date="2015-11-16T13:38:00Z">
              <w:r w:rsidDel="00BB0BC6">
                <w:rPr>
                  <w:rFonts w:cs="Arial"/>
                  <w:b w:val="0"/>
                  <w:color w:val="000000" w:themeColor="text1"/>
                  <w:sz w:val="16"/>
                  <w:szCs w:val="16"/>
                  <w:lang w:eastAsia="en-GB"/>
                </w:rPr>
                <w:delText>h</w:delText>
              </w:r>
            </w:del>
            <w:r>
              <w:rPr>
                <w:rFonts w:cs="Arial"/>
                <w:b w:val="0"/>
                <w:color w:val="000000" w:themeColor="text1"/>
                <w:sz w:val="16"/>
                <w:szCs w:val="16"/>
                <w:lang w:eastAsia="en-GB"/>
              </w:rPr>
              <w:t xml:space="preserve">arris- Capgemini </w:t>
            </w:r>
            <w:del w:id="10" w:author="Kevin" w:date="2015-11-16T13:37:00Z">
              <w:r w:rsidDel="00BB0BC6">
                <w:rPr>
                  <w:rFonts w:cs="Arial"/>
                  <w:b w:val="0"/>
                  <w:color w:val="000000" w:themeColor="text1"/>
                  <w:sz w:val="16"/>
                  <w:szCs w:val="16"/>
                  <w:lang w:eastAsia="en-GB"/>
                </w:rPr>
                <w:delText xml:space="preserve">Test </w:delText>
              </w:r>
            </w:del>
            <w:del w:id="11" w:author="Kevin" w:date="2015-11-16T13:38:00Z">
              <w:r w:rsidDel="00BB0BC6">
                <w:rPr>
                  <w:rFonts w:cs="Arial"/>
                  <w:b w:val="0"/>
                  <w:color w:val="000000" w:themeColor="text1"/>
                  <w:sz w:val="16"/>
                  <w:szCs w:val="16"/>
                  <w:lang w:eastAsia="en-GB"/>
                </w:rPr>
                <w:delText>manager</w:delText>
              </w:r>
            </w:del>
            <w:ins w:id="12" w:author="Kevin" w:date="2015-11-16T13:38:00Z">
              <w:r w:rsidR="00BB0BC6">
                <w:rPr>
                  <w:rFonts w:cs="Arial"/>
                  <w:b w:val="0"/>
                  <w:color w:val="000000" w:themeColor="text1"/>
                  <w:sz w:val="16"/>
                  <w:szCs w:val="16"/>
                  <w:lang w:eastAsia="en-GB"/>
                </w:rPr>
                <w:t xml:space="preserve"> </w:t>
              </w:r>
              <w:r w:rsidR="00BB0BC6">
                <w:rPr>
                  <w:rFonts w:cs="Arial"/>
                  <w:b w:val="0"/>
                  <w:color w:val="000000" w:themeColor="text1"/>
                  <w:sz w:val="16"/>
                  <w:szCs w:val="16"/>
                  <w:lang w:eastAsia="en-GB"/>
                </w:rPr>
                <w:t>Process Consultant</w:t>
              </w:r>
            </w:ins>
          </w:p>
        </w:tc>
        <w:tc>
          <w:tcPr>
            <w:tcW w:w="1417" w:type="dxa"/>
          </w:tcPr>
          <w:p w:rsidR="00EA4E5A" w:rsidRPr="00F656DD" w:rsidRDefault="009925C6" w:rsidP="00AF75D2">
            <w:pPr>
              <w:pStyle w:val="TableTitles"/>
              <w:rPr>
                <w:b w:val="0"/>
                <w:color w:val="auto"/>
                <w:sz w:val="16"/>
                <w:szCs w:val="16"/>
              </w:rPr>
            </w:pPr>
            <w:r>
              <w:rPr>
                <w:b w:val="0"/>
                <w:color w:val="auto"/>
                <w:sz w:val="16"/>
                <w:szCs w:val="16"/>
              </w:rPr>
              <w:t>11/12</w:t>
            </w:r>
            <w:r w:rsidR="00EA4E5A">
              <w:rPr>
                <w:b w:val="0"/>
                <w:color w:val="auto"/>
                <w:sz w:val="16"/>
                <w:szCs w:val="16"/>
              </w:rPr>
              <w:t>/2015</w:t>
            </w:r>
          </w:p>
        </w:tc>
        <w:tc>
          <w:tcPr>
            <w:tcW w:w="709" w:type="dxa"/>
          </w:tcPr>
          <w:p w:rsidR="00EA4E5A" w:rsidRPr="00F656DD" w:rsidRDefault="00EA4E5A" w:rsidP="00AF75D2">
            <w:pPr>
              <w:pStyle w:val="TableTitles"/>
              <w:rPr>
                <w:b w:val="0"/>
                <w:color w:val="auto"/>
                <w:sz w:val="16"/>
                <w:szCs w:val="16"/>
              </w:rPr>
            </w:pPr>
          </w:p>
        </w:tc>
      </w:tr>
    </w:tbl>
    <w:p w:rsidR="00775200" w:rsidRPr="00F656DD" w:rsidRDefault="00775200" w:rsidP="00AF75D2">
      <w:pPr>
        <w:pStyle w:val="Caption"/>
        <w:tabs>
          <w:tab w:val="left" w:pos="0"/>
        </w:tabs>
      </w:pPr>
    </w:p>
    <w:p w:rsidR="0025131B" w:rsidRDefault="00AF75D2" w:rsidP="0025131B">
      <w:pPr>
        <w:pStyle w:val="Caption"/>
        <w:numPr>
          <w:ilvl w:val="0"/>
          <w:numId w:val="6"/>
        </w:numPr>
        <w:tabs>
          <w:tab w:val="left" w:pos="0"/>
        </w:tabs>
      </w:pPr>
      <w:r w:rsidRPr="00F656DD">
        <w:t>Document Approvals</w:t>
      </w:r>
    </w:p>
    <w:p w:rsidR="0025131B" w:rsidRPr="0025131B" w:rsidRDefault="0025131B" w:rsidP="0025131B"/>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09"/>
        <w:gridCol w:w="5812"/>
        <w:gridCol w:w="1417"/>
        <w:gridCol w:w="709"/>
      </w:tblGrid>
      <w:tr w:rsidR="0025131B" w:rsidRPr="00F656DD" w:rsidTr="0025131B">
        <w:trPr>
          <w:cantSplit/>
        </w:trPr>
        <w:tc>
          <w:tcPr>
            <w:tcW w:w="709" w:type="dxa"/>
            <w:shd w:val="clear" w:color="auto" w:fill="7F7F7F" w:themeFill="text1" w:themeFillTint="80"/>
          </w:tcPr>
          <w:p w:rsidR="0025131B" w:rsidRPr="00F656DD" w:rsidRDefault="0025131B" w:rsidP="0025131B">
            <w:pPr>
              <w:pStyle w:val="TableTitles"/>
              <w:rPr>
                <w:color w:val="auto"/>
                <w:sz w:val="16"/>
                <w:szCs w:val="16"/>
              </w:rPr>
            </w:pPr>
            <w:r w:rsidRPr="00F656DD">
              <w:rPr>
                <w:color w:val="auto"/>
                <w:sz w:val="16"/>
                <w:szCs w:val="16"/>
              </w:rPr>
              <w:t>No.</w:t>
            </w:r>
          </w:p>
        </w:tc>
        <w:tc>
          <w:tcPr>
            <w:tcW w:w="5812" w:type="dxa"/>
            <w:shd w:val="clear" w:color="auto" w:fill="7F7F7F" w:themeFill="text1" w:themeFillTint="80"/>
          </w:tcPr>
          <w:p w:rsidR="0025131B" w:rsidRPr="00F656DD" w:rsidRDefault="0025131B" w:rsidP="0025131B">
            <w:pPr>
              <w:pStyle w:val="TableTitles"/>
              <w:rPr>
                <w:color w:val="auto"/>
                <w:sz w:val="16"/>
                <w:szCs w:val="16"/>
              </w:rPr>
            </w:pPr>
            <w:r w:rsidRPr="00F656DD">
              <w:rPr>
                <w:color w:val="auto"/>
                <w:sz w:val="16"/>
                <w:szCs w:val="16"/>
              </w:rPr>
              <w:t>Name</w:t>
            </w:r>
          </w:p>
        </w:tc>
        <w:tc>
          <w:tcPr>
            <w:tcW w:w="1417" w:type="dxa"/>
            <w:shd w:val="clear" w:color="auto" w:fill="7F7F7F" w:themeFill="text1" w:themeFillTint="80"/>
          </w:tcPr>
          <w:p w:rsidR="0025131B" w:rsidRPr="00F656DD" w:rsidRDefault="0025131B" w:rsidP="0025131B">
            <w:pPr>
              <w:pStyle w:val="TableTitles"/>
              <w:rPr>
                <w:color w:val="auto"/>
                <w:sz w:val="16"/>
                <w:szCs w:val="16"/>
              </w:rPr>
            </w:pPr>
            <w:r w:rsidRPr="00F656DD">
              <w:rPr>
                <w:color w:val="auto"/>
                <w:sz w:val="16"/>
                <w:szCs w:val="16"/>
              </w:rPr>
              <w:t>Date</w:t>
            </w:r>
          </w:p>
        </w:tc>
        <w:tc>
          <w:tcPr>
            <w:tcW w:w="709" w:type="dxa"/>
            <w:shd w:val="clear" w:color="auto" w:fill="7F7F7F" w:themeFill="text1" w:themeFillTint="80"/>
          </w:tcPr>
          <w:p w:rsidR="0025131B" w:rsidRPr="00F656DD" w:rsidRDefault="0025131B" w:rsidP="0025131B">
            <w:pPr>
              <w:pStyle w:val="TableTitles"/>
              <w:rPr>
                <w:color w:val="auto"/>
                <w:sz w:val="16"/>
                <w:szCs w:val="16"/>
              </w:rPr>
            </w:pPr>
            <w:r w:rsidRPr="00F656DD">
              <w:rPr>
                <w:color w:val="auto"/>
                <w:sz w:val="16"/>
                <w:szCs w:val="16"/>
              </w:rPr>
              <w:t>Issue</w:t>
            </w:r>
          </w:p>
        </w:tc>
      </w:tr>
      <w:tr w:rsidR="0025131B" w:rsidRPr="00F656DD" w:rsidTr="0025131B">
        <w:trPr>
          <w:cantSplit/>
        </w:trPr>
        <w:tc>
          <w:tcPr>
            <w:tcW w:w="709" w:type="dxa"/>
          </w:tcPr>
          <w:p w:rsidR="0025131B" w:rsidRPr="00F656DD" w:rsidRDefault="0025131B" w:rsidP="0025131B">
            <w:pPr>
              <w:pStyle w:val="TableTitles"/>
              <w:rPr>
                <w:b w:val="0"/>
                <w:color w:val="auto"/>
                <w:sz w:val="16"/>
                <w:szCs w:val="16"/>
              </w:rPr>
            </w:pPr>
            <w:r w:rsidRPr="00F656DD">
              <w:rPr>
                <w:b w:val="0"/>
                <w:color w:val="auto"/>
                <w:sz w:val="16"/>
                <w:szCs w:val="16"/>
              </w:rPr>
              <w:t>1</w:t>
            </w:r>
          </w:p>
        </w:tc>
        <w:tc>
          <w:tcPr>
            <w:tcW w:w="5812" w:type="dxa"/>
          </w:tcPr>
          <w:p w:rsidR="0025131B" w:rsidRPr="00CB0A31" w:rsidRDefault="0025131B" w:rsidP="0025131B">
            <w:pPr>
              <w:pStyle w:val="TableTitles"/>
              <w:rPr>
                <w:b w:val="0"/>
                <w:color w:val="auto"/>
                <w:sz w:val="16"/>
                <w:szCs w:val="16"/>
              </w:rPr>
            </w:pPr>
            <w:r>
              <w:rPr>
                <w:b w:val="0"/>
                <w:color w:val="auto"/>
                <w:sz w:val="16"/>
                <w:szCs w:val="16"/>
              </w:rPr>
              <w:t>Uday deorukhakar</w:t>
            </w:r>
            <w:r w:rsidRPr="00CB0A31">
              <w:rPr>
                <w:b w:val="0"/>
                <w:color w:val="auto"/>
                <w:sz w:val="16"/>
                <w:szCs w:val="16"/>
              </w:rPr>
              <w:t xml:space="preserve">  – Capgemini Project Manager</w:t>
            </w:r>
          </w:p>
        </w:tc>
        <w:tc>
          <w:tcPr>
            <w:tcW w:w="1417" w:type="dxa"/>
          </w:tcPr>
          <w:p w:rsidR="0025131B" w:rsidRPr="00F656DD" w:rsidRDefault="0025131B" w:rsidP="0025131B">
            <w:pPr>
              <w:pStyle w:val="TableTitles"/>
              <w:rPr>
                <w:b w:val="0"/>
                <w:color w:val="auto"/>
                <w:sz w:val="16"/>
                <w:szCs w:val="16"/>
              </w:rPr>
            </w:pPr>
          </w:p>
        </w:tc>
        <w:tc>
          <w:tcPr>
            <w:tcW w:w="709" w:type="dxa"/>
          </w:tcPr>
          <w:p w:rsidR="0025131B" w:rsidRPr="00F656DD" w:rsidRDefault="0025131B" w:rsidP="0025131B">
            <w:pPr>
              <w:pStyle w:val="TableTitles"/>
              <w:rPr>
                <w:b w:val="0"/>
                <w:color w:val="auto"/>
                <w:sz w:val="16"/>
                <w:szCs w:val="16"/>
              </w:rPr>
            </w:pPr>
          </w:p>
        </w:tc>
      </w:tr>
      <w:tr w:rsidR="0025131B" w:rsidRPr="00F656DD" w:rsidTr="0025131B">
        <w:trPr>
          <w:cantSplit/>
        </w:trPr>
        <w:tc>
          <w:tcPr>
            <w:tcW w:w="709" w:type="dxa"/>
          </w:tcPr>
          <w:p w:rsidR="0025131B" w:rsidRPr="00F656DD" w:rsidRDefault="0025131B" w:rsidP="0025131B">
            <w:pPr>
              <w:pStyle w:val="TableTitles"/>
              <w:rPr>
                <w:b w:val="0"/>
                <w:color w:val="auto"/>
                <w:sz w:val="16"/>
                <w:szCs w:val="16"/>
              </w:rPr>
            </w:pPr>
            <w:r w:rsidRPr="00F656DD">
              <w:rPr>
                <w:b w:val="0"/>
                <w:color w:val="auto"/>
                <w:sz w:val="16"/>
                <w:szCs w:val="16"/>
              </w:rPr>
              <w:t>2</w:t>
            </w:r>
          </w:p>
        </w:tc>
        <w:tc>
          <w:tcPr>
            <w:tcW w:w="5812" w:type="dxa"/>
          </w:tcPr>
          <w:p w:rsidR="0025131B" w:rsidRPr="00CB0A31" w:rsidRDefault="0025131B" w:rsidP="00BB0BC6">
            <w:pPr>
              <w:pStyle w:val="TableTitles"/>
              <w:rPr>
                <w:rFonts w:cs="Arial"/>
                <w:b w:val="0"/>
                <w:color w:val="auto"/>
                <w:sz w:val="16"/>
                <w:szCs w:val="16"/>
              </w:rPr>
            </w:pPr>
            <w:r>
              <w:rPr>
                <w:rFonts w:cs="Arial"/>
                <w:b w:val="0"/>
                <w:color w:val="000000" w:themeColor="text1"/>
                <w:sz w:val="16"/>
                <w:szCs w:val="16"/>
                <w:lang w:eastAsia="en-GB"/>
              </w:rPr>
              <w:t xml:space="preserve">Ahuja </w:t>
            </w:r>
            <w:r w:rsidRPr="0025131B">
              <w:rPr>
                <w:rFonts w:cs="Arial"/>
                <w:b w:val="0"/>
                <w:color w:val="000000" w:themeColor="text1"/>
                <w:sz w:val="16"/>
                <w:szCs w:val="16"/>
                <w:lang w:eastAsia="en-GB"/>
              </w:rPr>
              <w:t>Girish</w:t>
            </w:r>
            <w:r w:rsidRPr="00CB0A31">
              <w:rPr>
                <w:rFonts w:cs="Arial"/>
                <w:b w:val="0"/>
                <w:color w:val="000000" w:themeColor="text1"/>
                <w:sz w:val="16"/>
                <w:szCs w:val="16"/>
                <w:lang w:eastAsia="en-GB"/>
              </w:rPr>
              <w:t xml:space="preserve"> – Capgemini </w:t>
            </w:r>
            <w:del w:id="13" w:author="Kevin" w:date="2015-11-16T13:38:00Z">
              <w:r w:rsidDel="00BB0BC6">
                <w:rPr>
                  <w:rFonts w:cs="Arial"/>
                  <w:b w:val="0"/>
                  <w:color w:val="000000" w:themeColor="text1"/>
                  <w:sz w:val="16"/>
                  <w:szCs w:val="16"/>
                  <w:lang w:eastAsia="en-GB"/>
                </w:rPr>
                <w:delText xml:space="preserve">service </w:delText>
              </w:r>
            </w:del>
            <w:ins w:id="14" w:author="Kevin" w:date="2015-11-16T13:38:00Z">
              <w:r w:rsidR="00BB0BC6">
                <w:rPr>
                  <w:rFonts w:cs="Arial"/>
                  <w:b w:val="0"/>
                  <w:color w:val="000000" w:themeColor="text1"/>
                  <w:sz w:val="16"/>
                  <w:szCs w:val="16"/>
                  <w:lang w:eastAsia="en-GB"/>
                </w:rPr>
                <w:t>S</w:t>
              </w:r>
              <w:r w:rsidR="00BB0BC6">
                <w:rPr>
                  <w:rFonts w:cs="Arial"/>
                  <w:b w:val="0"/>
                  <w:color w:val="000000" w:themeColor="text1"/>
                  <w:sz w:val="16"/>
                  <w:szCs w:val="16"/>
                  <w:lang w:eastAsia="en-GB"/>
                </w:rPr>
                <w:t xml:space="preserve">ervice </w:t>
              </w:r>
            </w:ins>
            <w:del w:id="15" w:author="Kevin" w:date="2015-11-16T13:38:00Z">
              <w:r w:rsidDel="00BB0BC6">
                <w:rPr>
                  <w:rFonts w:cs="Arial"/>
                  <w:b w:val="0"/>
                  <w:color w:val="000000" w:themeColor="text1"/>
                  <w:sz w:val="16"/>
                  <w:szCs w:val="16"/>
                  <w:lang w:eastAsia="en-GB"/>
                </w:rPr>
                <w:delText>d</w:delText>
              </w:r>
            </w:del>
            <w:ins w:id="16" w:author="Kevin" w:date="2015-11-16T13:38:00Z">
              <w:r w:rsidR="00BB0BC6">
                <w:rPr>
                  <w:rFonts w:cs="Arial"/>
                  <w:b w:val="0"/>
                  <w:color w:val="000000" w:themeColor="text1"/>
                  <w:sz w:val="16"/>
                  <w:szCs w:val="16"/>
                  <w:lang w:eastAsia="en-GB"/>
                </w:rPr>
                <w:t>D</w:t>
              </w:r>
            </w:ins>
            <w:r>
              <w:rPr>
                <w:rFonts w:cs="Arial"/>
                <w:b w:val="0"/>
                <w:color w:val="000000" w:themeColor="text1"/>
                <w:sz w:val="16"/>
                <w:szCs w:val="16"/>
                <w:lang w:eastAsia="en-GB"/>
              </w:rPr>
              <w:t xml:space="preserve">elivery manager </w:t>
            </w:r>
          </w:p>
        </w:tc>
        <w:tc>
          <w:tcPr>
            <w:tcW w:w="1417" w:type="dxa"/>
          </w:tcPr>
          <w:p w:rsidR="0025131B" w:rsidRPr="00F656DD" w:rsidRDefault="0025131B" w:rsidP="0025131B">
            <w:pPr>
              <w:pStyle w:val="TableTitles"/>
              <w:rPr>
                <w:b w:val="0"/>
                <w:color w:val="auto"/>
                <w:sz w:val="16"/>
                <w:szCs w:val="16"/>
              </w:rPr>
            </w:pPr>
          </w:p>
        </w:tc>
        <w:tc>
          <w:tcPr>
            <w:tcW w:w="709" w:type="dxa"/>
          </w:tcPr>
          <w:p w:rsidR="0025131B" w:rsidRPr="00F656DD" w:rsidRDefault="0025131B" w:rsidP="0025131B">
            <w:pPr>
              <w:pStyle w:val="TableTitles"/>
              <w:rPr>
                <w:b w:val="0"/>
                <w:color w:val="auto"/>
                <w:sz w:val="16"/>
                <w:szCs w:val="16"/>
              </w:rPr>
            </w:pPr>
          </w:p>
        </w:tc>
      </w:tr>
    </w:tbl>
    <w:p w:rsidR="00AF75D2" w:rsidRPr="00F656DD" w:rsidRDefault="00AF75D2" w:rsidP="00D04901">
      <w:pPr>
        <w:pStyle w:val="ISAText"/>
      </w:pPr>
    </w:p>
    <w:p w:rsidR="00AF75D2" w:rsidRPr="00F656DD" w:rsidRDefault="00B816C1" w:rsidP="005418FC">
      <w:pPr>
        <w:pStyle w:val="ISAText"/>
        <w:ind w:left="0"/>
        <w:rPr>
          <w:b/>
        </w:rPr>
      </w:pPr>
      <w:r w:rsidRPr="00F656DD">
        <w:br w:type="page"/>
      </w:r>
      <w:r w:rsidRPr="00F656DD">
        <w:rPr>
          <w:b/>
        </w:rPr>
        <w:lastRenderedPageBreak/>
        <w:t>Contents</w:t>
      </w:r>
    </w:p>
    <w:p w:rsidR="00B816C1" w:rsidRPr="00462AA2" w:rsidRDefault="00B816C1" w:rsidP="00A0709E">
      <w:pPr>
        <w:pStyle w:val="ISAText"/>
        <w:rPr>
          <w:rFonts w:asciiTheme="minorHAnsi" w:hAnsiTheme="minorHAnsi"/>
          <w:sz w:val="22"/>
          <w:szCs w:val="22"/>
        </w:rPr>
      </w:pPr>
    </w:p>
    <w:p w:rsidR="00AD78BB" w:rsidRDefault="00CD0B01">
      <w:pPr>
        <w:pStyle w:val="TOC1"/>
        <w:rPr>
          <w:rFonts w:asciiTheme="minorHAnsi" w:eastAsiaTheme="minorEastAsia" w:hAnsiTheme="minorHAnsi" w:cstheme="minorBidi"/>
          <w:b w:val="0"/>
          <w:noProof/>
          <w:sz w:val="22"/>
          <w:szCs w:val="22"/>
          <w:lang w:eastAsia="en-GB"/>
        </w:rPr>
      </w:pPr>
      <w:r w:rsidRPr="00CD0B01">
        <w:rPr>
          <w:rFonts w:asciiTheme="minorHAnsi" w:hAnsiTheme="minorHAnsi"/>
          <w:sz w:val="22"/>
          <w:szCs w:val="22"/>
        </w:rPr>
        <w:fldChar w:fldCharType="begin"/>
      </w:r>
      <w:r w:rsidR="00D56D1C" w:rsidRPr="00462AA2">
        <w:rPr>
          <w:rFonts w:asciiTheme="minorHAnsi" w:hAnsiTheme="minorHAnsi"/>
          <w:sz w:val="22"/>
          <w:szCs w:val="22"/>
        </w:rPr>
        <w:instrText xml:space="preserve"> TOC \o "1-2" \h \z </w:instrText>
      </w:r>
      <w:r w:rsidRPr="00CD0B01">
        <w:rPr>
          <w:rFonts w:asciiTheme="minorHAnsi" w:hAnsiTheme="minorHAnsi"/>
          <w:sz w:val="22"/>
          <w:szCs w:val="22"/>
        </w:rPr>
        <w:fldChar w:fldCharType="separate"/>
      </w:r>
      <w:hyperlink w:anchor="_Toc432499054" w:history="1">
        <w:r w:rsidR="00AD78BB" w:rsidRPr="00977FDE">
          <w:rPr>
            <w:rStyle w:val="Hyperlink"/>
            <w:noProof/>
          </w:rPr>
          <w:t>1</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Introduction</w:t>
        </w:r>
        <w:r w:rsidR="00AD78BB">
          <w:rPr>
            <w:noProof/>
            <w:webHidden/>
          </w:rPr>
          <w:tab/>
        </w:r>
        <w:r>
          <w:rPr>
            <w:noProof/>
            <w:webHidden/>
          </w:rPr>
          <w:fldChar w:fldCharType="begin"/>
        </w:r>
        <w:r w:rsidR="00AD78BB">
          <w:rPr>
            <w:noProof/>
            <w:webHidden/>
          </w:rPr>
          <w:instrText xml:space="preserve"> PAGEREF _Toc432499054 \h </w:instrText>
        </w:r>
        <w:r>
          <w:rPr>
            <w:noProof/>
            <w:webHidden/>
          </w:rPr>
        </w:r>
        <w:r>
          <w:rPr>
            <w:noProof/>
            <w:webHidden/>
          </w:rPr>
          <w:fldChar w:fldCharType="separate"/>
        </w:r>
        <w:r w:rsidR="00AD78BB">
          <w:rPr>
            <w:noProof/>
            <w:webHidden/>
          </w:rPr>
          <w:t>4</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55" w:history="1">
        <w:r w:rsidR="00AD78BB" w:rsidRPr="00977FDE">
          <w:rPr>
            <w:rStyle w:val="Hyperlink"/>
            <w:noProof/>
          </w:rPr>
          <w:t>1.1</w:t>
        </w:r>
        <w:r w:rsidR="00AD78BB">
          <w:rPr>
            <w:rFonts w:asciiTheme="minorHAnsi" w:eastAsiaTheme="minorEastAsia" w:hAnsiTheme="minorHAnsi" w:cstheme="minorBidi"/>
            <w:noProof/>
            <w:sz w:val="22"/>
            <w:szCs w:val="22"/>
            <w:lang w:eastAsia="en-GB"/>
          </w:rPr>
          <w:tab/>
        </w:r>
        <w:r w:rsidR="00AD78BB" w:rsidRPr="00977FDE">
          <w:rPr>
            <w:rStyle w:val="Hyperlink"/>
            <w:noProof/>
          </w:rPr>
          <w:t>Overview</w:t>
        </w:r>
        <w:r w:rsidR="00AD78BB">
          <w:rPr>
            <w:noProof/>
            <w:webHidden/>
          </w:rPr>
          <w:tab/>
        </w:r>
        <w:r>
          <w:rPr>
            <w:noProof/>
            <w:webHidden/>
          </w:rPr>
          <w:fldChar w:fldCharType="begin"/>
        </w:r>
        <w:r w:rsidR="00AD78BB">
          <w:rPr>
            <w:noProof/>
            <w:webHidden/>
          </w:rPr>
          <w:instrText xml:space="preserve"> PAGEREF _Toc432499055 \h </w:instrText>
        </w:r>
        <w:r>
          <w:rPr>
            <w:noProof/>
            <w:webHidden/>
          </w:rPr>
        </w:r>
        <w:r>
          <w:rPr>
            <w:noProof/>
            <w:webHidden/>
          </w:rPr>
          <w:fldChar w:fldCharType="separate"/>
        </w:r>
        <w:r w:rsidR="00AD78BB">
          <w:rPr>
            <w:noProof/>
            <w:webHidden/>
          </w:rPr>
          <w:t>4</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56" w:history="1">
        <w:r w:rsidR="00AD78BB" w:rsidRPr="00977FDE">
          <w:rPr>
            <w:rStyle w:val="Hyperlink"/>
            <w:noProof/>
          </w:rPr>
          <w:t>1.2</w:t>
        </w:r>
        <w:r w:rsidR="00AD78BB">
          <w:rPr>
            <w:rFonts w:asciiTheme="minorHAnsi" w:eastAsiaTheme="minorEastAsia" w:hAnsiTheme="minorHAnsi" w:cstheme="minorBidi"/>
            <w:noProof/>
            <w:sz w:val="22"/>
            <w:szCs w:val="22"/>
            <w:lang w:eastAsia="en-GB"/>
          </w:rPr>
          <w:tab/>
        </w:r>
        <w:r w:rsidR="00784FE2">
          <w:rPr>
            <w:rStyle w:val="Hyperlink"/>
            <w:noProof/>
          </w:rPr>
          <w:t>Digital labs</w:t>
        </w:r>
        <w:r w:rsidR="00AD78BB" w:rsidRPr="00977FDE">
          <w:rPr>
            <w:rStyle w:val="Hyperlink"/>
            <w:noProof/>
          </w:rPr>
          <w:t xml:space="preserve"> Development Process</w:t>
        </w:r>
        <w:r w:rsidR="00AD78BB">
          <w:rPr>
            <w:noProof/>
            <w:webHidden/>
          </w:rPr>
          <w:tab/>
        </w:r>
        <w:r>
          <w:rPr>
            <w:noProof/>
            <w:webHidden/>
          </w:rPr>
          <w:fldChar w:fldCharType="begin"/>
        </w:r>
        <w:r w:rsidR="00AD78BB">
          <w:rPr>
            <w:noProof/>
            <w:webHidden/>
          </w:rPr>
          <w:instrText xml:space="preserve"> PAGEREF _Toc432499056 \h </w:instrText>
        </w:r>
        <w:r>
          <w:rPr>
            <w:noProof/>
            <w:webHidden/>
          </w:rPr>
        </w:r>
        <w:r>
          <w:rPr>
            <w:noProof/>
            <w:webHidden/>
          </w:rPr>
          <w:fldChar w:fldCharType="separate"/>
        </w:r>
        <w:r w:rsidR="00AD78BB">
          <w:rPr>
            <w:noProof/>
            <w:webHidden/>
          </w:rPr>
          <w:t>4</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57" w:history="1">
        <w:r w:rsidR="00AD78BB" w:rsidRPr="00977FDE">
          <w:rPr>
            <w:rStyle w:val="Hyperlink"/>
            <w:noProof/>
          </w:rPr>
          <w:t>1.3</w:t>
        </w:r>
        <w:r w:rsidR="00AD78BB">
          <w:rPr>
            <w:rFonts w:asciiTheme="minorHAnsi" w:eastAsiaTheme="minorEastAsia" w:hAnsiTheme="minorHAnsi" w:cstheme="minorBidi"/>
            <w:noProof/>
            <w:sz w:val="22"/>
            <w:szCs w:val="22"/>
            <w:lang w:eastAsia="en-GB"/>
          </w:rPr>
          <w:tab/>
        </w:r>
        <w:r w:rsidR="00AD78BB" w:rsidRPr="00977FDE">
          <w:rPr>
            <w:rStyle w:val="Hyperlink"/>
            <w:noProof/>
          </w:rPr>
          <w:t>Testing in Scope</w:t>
        </w:r>
        <w:r w:rsidR="00AD78BB">
          <w:rPr>
            <w:noProof/>
            <w:webHidden/>
          </w:rPr>
          <w:tab/>
        </w:r>
        <w:r>
          <w:rPr>
            <w:noProof/>
            <w:webHidden/>
          </w:rPr>
          <w:fldChar w:fldCharType="begin"/>
        </w:r>
        <w:r w:rsidR="00AD78BB">
          <w:rPr>
            <w:noProof/>
            <w:webHidden/>
          </w:rPr>
          <w:instrText xml:space="preserve"> PAGEREF _Toc432499057 \h </w:instrText>
        </w:r>
        <w:r>
          <w:rPr>
            <w:noProof/>
            <w:webHidden/>
          </w:rPr>
        </w:r>
        <w:r>
          <w:rPr>
            <w:noProof/>
            <w:webHidden/>
          </w:rPr>
          <w:fldChar w:fldCharType="separate"/>
        </w:r>
        <w:r w:rsidR="00AD78BB">
          <w:rPr>
            <w:noProof/>
            <w:webHidden/>
          </w:rPr>
          <w:t>5</w:t>
        </w:r>
        <w:r>
          <w:rPr>
            <w:noProof/>
            <w:webHidden/>
          </w:rPr>
          <w:fldChar w:fldCharType="end"/>
        </w:r>
      </w:hyperlink>
    </w:p>
    <w:p w:rsidR="00AD78BB" w:rsidRDefault="00CD0B01" w:rsidP="003B2B3D">
      <w:pPr>
        <w:pStyle w:val="TOC2"/>
        <w:rPr>
          <w:rFonts w:asciiTheme="minorHAnsi" w:eastAsiaTheme="minorEastAsia" w:hAnsiTheme="minorHAnsi" w:cstheme="minorBidi"/>
          <w:noProof/>
          <w:sz w:val="22"/>
          <w:szCs w:val="22"/>
          <w:lang w:eastAsia="en-GB"/>
        </w:rPr>
      </w:pPr>
      <w:hyperlink w:anchor="_Toc432499058" w:history="1">
        <w:r w:rsidR="00AD78BB" w:rsidRPr="00977FDE">
          <w:rPr>
            <w:rStyle w:val="Hyperlink"/>
            <w:noProof/>
          </w:rPr>
          <w:t>1.4</w:t>
        </w:r>
        <w:r w:rsidR="00AD78BB">
          <w:rPr>
            <w:rFonts w:asciiTheme="minorHAnsi" w:eastAsiaTheme="minorEastAsia" w:hAnsiTheme="minorHAnsi" w:cstheme="minorBidi"/>
            <w:noProof/>
            <w:sz w:val="22"/>
            <w:szCs w:val="22"/>
            <w:lang w:eastAsia="en-GB"/>
          </w:rPr>
          <w:tab/>
        </w:r>
        <w:r w:rsidR="00AD78BB" w:rsidRPr="00977FDE">
          <w:rPr>
            <w:rStyle w:val="Hyperlink"/>
            <w:noProof/>
          </w:rPr>
          <w:t>Not in Scope</w:t>
        </w:r>
        <w:r w:rsidR="00AD78BB">
          <w:rPr>
            <w:noProof/>
            <w:webHidden/>
          </w:rPr>
          <w:tab/>
        </w:r>
        <w:r>
          <w:rPr>
            <w:noProof/>
            <w:webHidden/>
          </w:rPr>
          <w:fldChar w:fldCharType="begin"/>
        </w:r>
        <w:r w:rsidR="00AD78BB">
          <w:rPr>
            <w:noProof/>
            <w:webHidden/>
          </w:rPr>
          <w:instrText xml:space="preserve"> PAGEREF _Toc432499058 \h </w:instrText>
        </w:r>
        <w:r>
          <w:rPr>
            <w:noProof/>
            <w:webHidden/>
          </w:rPr>
        </w:r>
        <w:r>
          <w:rPr>
            <w:noProof/>
            <w:webHidden/>
          </w:rPr>
          <w:fldChar w:fldCharType="separate"/>
        </w:r>
        <w:r w:rsidR="00AD78BB">
          <w:rPr>
            <w:noProof/>
            <w:webHidden/>
          </w:rPr>
          <w:t>5</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62" w:history="1">
        <w:r w:rsidR="003B2B3D">
          <w:rPr>
            <w:rStyle w:val="Hyperlink"/>
            <w:noProof/>
          </w:rPr>
          <w:t>1.5</w:t>
        </w:r>
        <w:r w:rsidR="00AD78BB">
          <w:rPr>
            <w:rFonts w:asciiTheme="minorHAnsi" w:eastAsiaTheme="minorEastAsia" w:hAnsiTheme="minorHAnsi" w:cstheme="minorBidi"/>
            <w:noProof/>
            <w:sz w:val="22"/>
            <w:szCs w:val="22"/>
            <w:lang w:eastAsia="en-GB"/>
          </w:rPr>
          <w:tab/>
        </w:r>
        <w:r w:rsidR="00223126">
          <w:rPr>
            <w:rStyle w:val="Hyperlink"/>
            <w:noProof/>
          </w:rPr>
          <w:t>Test Phase Overview</w:t>
        </w:r>
        <w:r w:rsidR="00AD78BB">
          <w:rPr>
            <w:noProof/>
            <w:webHidden/>
          </w:rPr>
          <w:tab/>
        </w:r>
        <w:r>
          <w:rPr>
            <w:noProof/>
            <w:webHidden/>
          </w:rPr>
          <w:fldChar w:fldCharType="begin"/>
        </w:r>
        <w:r w:rsidR="00AD78BB">
          <w:rPr>
            <w:noProof/>
            <w:webHidden/>
          </w:rPr>
          <w:instrText xml:space="preserve"> PAGEREF _Toc432499062 \h </w:instrText>
        </w:r>
        <w:r>
          <w:rPr>
            <w:noProof/>
            <w:webHidden/>
          </w:rPr>
        </w:r>
        <w:r>
          <w:rPr>
            <w:noProof/>
            <w:webHidden/>
          </w:rPr>
          <w:fldChar w:fldCharType="separate"/>
        </w:r>
        <w:r w:rsidR="00AD78BB">
          <w:rPr>
            <w:noProof/>
            <w:webHidden/>
          </w:rPr>
          <w:t>7</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63" w:history="1">
        <w:r w:rsidR="003B2B3D">
          <w:rPr>
            <w:rStyle w:val="Hyperlink"/>
            <w:noProof/>
          </w:rPr>
          <w:t>1.6</w:t>
        </w:r>
        <w:r w:rsidR="00AD78BB">
          <w:rPr>
            <w:rFonts w:asciiTheme="minorHAnsi" w:eastAsiaTheme="minorEastAsia" w:hAnsiTheme="minorHAnsi" w:cstheme="minorBidi"/>
            <w:noProof/>
            <w:sz w:val="22"/>
            <w:szCs w:val="22"/>
            <w:lang w:eastAsia="en-GB"/>
          </w:rPr>
          <w:tab/>
        </w:r>
        <w:r w:rsidR="00AD78BB" w:rsidRPr="00977FDE">
          <w:rPr>
            <w:rStyle w:val="Hyperlink"/>
            <w:noProof/>
          </w:rPr>
          <w:t>Test Deliverables</w:t>
        </w:r>
        <w:r w:rsidR="00AD78BB">
          <w:rPr>
            <w:noProof/>
            <w:webHidden/>
          </w:rPr>
          <w:tab/>
        </w:r>
        <w:r>
          <w:rPr>
            <w:noProof/>
            <w:webHidden/>
          </w:rPr>
          <w:fldChar w:fldCharType="begin"/>
        </w:r>
        <w:r w:rsidR="00AD78BB">
          <w:rPr>
            <w:noProof/>
            <w:webHidden/>
          </w:rPr>
          <w:instrText xml:space="preserve"> PAGEREF _Toc432499063 \h </w:instrText>
        </w:r>
        <w:r>
          <w:rPr>
            <w:noProof/>
            <w:webHidden/>
          </w:rPr>
        </w:r>
        <w:r>
          <w:rPr>
            <w:noProof/>
            <w:webHidden/>
          </w:rPr>
          <w:fldChar w:fldCharType="separate"/>
        </w:r>
        <w:r w:rsidR="00AD78BB">
          <w:rPr>
            <w:noProof/>
            <w:webHidden/>
          </w:rPr>
          <w:t>8</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64" w:history="1">
        <w:r w:rsidR="003B2B3D">
          <w:rPr>
            <w:rStyle w:val="Hyperlink"/>
            <w:noProof/>
          </w:rPr>
          <w:t>1.7</w:t>
        </w:r>
        <w:r w:rsidR="00AD78BB">
          <w:rPr>
            <w:rFonts w:asciiTheme="minorHAnsi" w:eastAsiaTheme="minorEastAsia" w:hAnsiTheme="minorHAnsi" w:cstheme="minorBidi"/>
            <w:noProof/>
            <w:sz w:val="22"/>
            <w:szCs w:val="22"/>
            <w:lang w:eastAsia="en-GB"/>
          </w:rPr>
          <w:tab/>
        </w:r>
        <w:r w:rsidR="00223126">
          <w:rPr>
            <w:rStyle w:val="Hyperlink"/>
            <w:noProof/>
          </w:rPr>
          <w:t>RMG digital labs</w:t>
        </w:r>
        <w:r w:rsidR="00AD78BB" w:rsidRPr="00977FDE">
          <w:rPr>
            <w:rStyle w:val="Hyperlink"/>
            <w:noProof/>
          </w:rPr>
          <w:t xml:space="preserve"> Test Acceptance</w:t>
        </w:r>
        <w:r w:rsidR="00AD78BB">
          <w:rPr>
            <w:noProof/>
            <w:webHidden/>
          </w:rPr>
          <w:tab/>
        </w:r>
        <w:r>
          <w:rPr>
            <w:noProof/>
            <w:webHidden/>
          </w:rPr>
          <w:fldChar w:fldCharType="begin"/>
        </w:r>
        <w:r w:rsidR="00AD78BB">
          <w:rPr>
            <w:noProof/>
            <w:webHidden/>
          </w:rPr>
          <w:instrText xml:space="preserve"> PAGEREF _Toc432499064 \h </w:instrText>
        </w:r>
        <w:r>
          <w:rPr>
            <w:noProof/>
            <w:webHidden/>
          </w:rPr>
        </w:r>
        <w:r>
          <w:rPr>
            <w:noProof/>
            <w:webHidden/>
          </w:rPr>
          <w:fldChar w:fldCharType="separate"/>
        </w:r>
        <w:r w:rsidR="00AD78BB">
          <w:rPr>
            <w:noProof/>
            <w:webHidden/>
          </w:rPr>
          <w:t>9</w:t>
        </w:r>
        <w:r>
          <w:rPr>
            <w:noProof/>
            <w:webHidden/>
          </w:rPr>
          <w:fldChar w:fldCharType="end"/>
        </w:r>
      </w:hyperlink>
    </w:p>
    <w:p w:rsidR="00AD78BB" w:rsidRDefault="00CD0B01">
      <w:pPr>
        <w:pStyle w:val="TOC1"/>
        <w:rPr>
          <w:rFonts w:asciiTheme="minorHAnsi" w:eastAsiaTheme="minorEastAsia" w:hAnsiTheme="minorHAnsi" w:cstheme="minorBidi"/>
          <w:b w:val="0"/>
          <w:noProof/>
          <w:sz w:val="22"/>
          <w:szCs w:val="22"/>
          <w:lang w:eastAsia="en-GB"/>
        </w:rPr>
      </w:pPr>
      <w:hyperlink w:anchor="_Toc432499065" w:history="1">
        <w:r w:rsidR="00AD78BB" w:rsidRPr="00977FDE">
          <w:rPr>
            <w:rStyle w:val="Hyperlink"/>
            <w:noProof/>
          </w:rPr>
          <w:t>2</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Daily Test Execution</w:t>
        </w:r>
        <w:r w:rsidR="00AD78BB">
          <w:rPr>
            <w:noProof/>
            <w:webHidden/>
          </w:rPr>
          <w:tab/>
        </w:r>
        <w:r>
          <w:rPr>
            <w:noProof/>
            <w:webHidden/>
          </w:rPr>
          <w:fldChar w:fldCharType="begin"/>
        </w:r>
        <w:r w:rsidR="00AD78BB">
          <w:rPr>
            <w:noProof/>
            <w:webHidden/>
          </w:rPr>
          <w:instrText xml:space="preserve"> PAGEREF _Toc432499065 \h </w:instrText>
        </w:r>
        <w:r>
          <w:rPr>
            <w:noProof/>
            <w:webHidden/>
          </w:rPr>
        </w:r>
        <w:r>
          <w:rPr>
            <w:noProof/>
            <w:webHidden/>
          </w:rPr>
          <w:fldChar w:fldCharType="separate"/>
        </w:r>
        <w:r w:rsidR="00AD78BB">
          <w:rPr>
            <w:noProof/>
            <w:webHidden/>
          </w:rPr>
          <w:t>10</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66" w:history="1">
        <w:r w:rsidR="00AD78BB" w:rsidRPr="00977FDE">
          <w:rPr>
            <w:rStyle w:val="Hyperlink"/>
            <w:noProof/>
          </w:rPr>
          <w:t>2.1</w:t>
        </w:r>
        <w:r w:rsidR="00AD78BB">
          <w:rPr>
            <w:rFonts w:asciiTheme="minorHAnsi" w:eastAsiaTheme="minorEastAsia" w:hAnsiTheme="minorHAnsi" w:cstheme="minorBidi"/>
            <w:noProof/>
            <w:sz w:val="22"/>
            <w:szCs w:val="22"/>
            <w:lang w:eastAsia="en-GB"/>
          </w:rPr>
          <w:tab/>
        </w:r>
        <w:r w:rsidR="00AD78BB" w:rsidRPr="00977FDE">
          <w:rPr>
            <w:rStyle w:val="Hyperlink"/>
            <w:noProof/>
          </w:rPr>
          <w:t>Start of Day Testing</w:t>
        </w:r>
        <w:r w:rsidR="00AD78BB">
          <w:rPr>
            <w:noProof/>
            <w:webHidden/>
          </w:rPr>
          <w:tab/>
        </w:r>
        <w:r>
          <w:rPr>
            <w:noProof/>
            <w:webHidden/>
          </w:rPr>
          <w:fldChar w:fldCharType="begin"/>
        </w:r>
        <w:r w:rsidR="00AD78BB">
          <w:rPr>
            <w:noProof/>
            <w:webHidden/>
          </w:rPr>
          <w:instrText xml:space="preserve"> PAGEREF _Toc432499066 \h </w:instrText>
        </w:r>
        <w:r>
          <w:rPr>
            <w:noProof/>
            <w:webHidden/>
          </w:rPr>
        </w:r>
        <w:r>
          <w:rPr>
            <w:noProof/>
            <w:webHidden/>
          </w:rPr>
          <w:fldChar w:fldCharType="separate"/>
        </w:r>
        <w:r w:rsidR="00AD78BB">
          <w:rPr>
            <w:noProof/>
            <w:webHidden/>
          </w:rPr>
          <w:t>10</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67" w:history="1">
        <w:r w:rsidR="00AD78BB" w:rsidRPr="00977FDE">
          <w:rPr>
            <w:rStyle w:val="Hyperlink"/>
            <w:noProof/>
          </w:rPr>
          <w:t>2.2</w:t>
        </w:r>
        <w:r w:rsidR="00AD78BB">
          <w:rPr>
            <w:rFonts w:asciiTheme="minorHAnsi" w:eastAsiaTheme="minorEastAsia" w:hAnsiTheme="minorHAnsi" w:cstheme="minorBidi"/>
            <w:noProof/>
            <w:sz w:val="22"/>
            <w:szCs w:val="22"/>
            <w:lang w:eastAsia="en-GB"/>
          </w:rPr>
          <w:tab/>
        </w:r>
        <w:r w:rsidR="00AD78BB" w:rsidRPr="00977FDE">
          <w:rPr>
            <w:rStyle w:val="Hyperlink"/>
            <w:noProof/>
          </w:rPr>
          <w:t>End of Day Testing</w:t>
        </w:r>
        <w:r w:rsidR="00AD78BB">
          <w:rPr>
            <w:noProof/>
            <w:webHidden/>
          </w:rPr>
          <w:tab/>
        </w:r>
        <w:r>
          <w:rPr>
            <w:noProof/>
            <w:webHidden/>
          </w:rPr>
          <w:fldChar w:fldCharType="begin"/>
        </w:r>
        <w:r w:rsidR="00AD78BB">
          <w:rPr>
            <w:noProof/>
            <w:webHidden/>
          </w:rPr>
          <w:instrText xml:space="preserve"> PAGEREF _Toc432499067 \h </w:instrText>
        </w:r>
        <w:r>
          <w:rPr>
            <w:noProof/>
            <w:webHidden/>
          </w:rPr>
        </w:r>
        <w:r>
          <w:rPr>
            <w:noProof/>
            <w:webHidden/>
          </w:rPr>
          <w:fldChar w:fldCharType="separate"/>
        </w:r>
        <w:r w:rsidR="00AD78BB">
          <w:rPr>
            <w:noProof/>
            <w:webHidden/>
          </w:rPr>
          <w:t>10</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68" w:history="1">
        <w:r w:rsidR="00AD78BB" w:rsidRPr="00977FDE">
          <w:rPr>
            <w:rStyle w:val="Hyperlink"/>
            <w:noProof/>
          </w:rPr>
          <w:t>2.3</w:t>
        </w:r>
        <w:r w:rsidR="00AD78BB">
          <w:rPr>
            <w:rFonts w:asciiTheme="minorHAnsi" w:eastAsiaTheme="minorEastAsia" w:hAnsiTheme="minorHAnsi" w:cstheme="minorBidi"/>
            <w:noProof/>
            <w:sz w:val="22"/>
            <w:szCs w:val="22"/>
            <w:lang w:eastAsia="en-GB"/>
          </w:rPr>
          <w:tab/>
        </w:r>
        <w:r w:rsidR="00AD78BB" w:rsidRPr="00977FDE">
          <w:rPr>
            <w:rStyle w:val="Hyperlink"/>
            <w:noProof/>
          </w:rPr>
          <w:t>Daily &amp; Final Test Reporting</w:t>
        </w:r>
        <w:r w:rsidR="00AD78BB">
          <w:rPr>
            <w:noProof/>
            <w:webHidden/>
          </w:rPr>
          <w:tab/>
        </w:r>
        <w:r>
          <w:rPr>
            <w:noProof/>
            <w:webHidden/>
          </w:rPr>
          <w:fldChar w:fldCharType="begin"/>
        </w:r>
        <w:r w:rsidR="00AD78BB">
          <w:rPr>
            <w:noProof/>
            <w:webHidden/>
          </w:rPr>
          <w:instrText xml:space="preserve"> PAGEREF _Toc432499068 \h </w:instrText>
        </w:r>
        <w:r>
          <w:rPr>
            <w:noProof/>
            <w:webHidden/>
          </w:rPr>
        </w:r>
        <w:r>
          <w:rPr>
            <w:noProof/>
            <w:webHidden/>
          </w:rPr>
          <w:fldChar w:fldCharType="separate"/>
        </w:r>
        <w:r w:rsidR="00AD78BB">
          <w:rPr>
            <w:noProof/>
            <w:webHidden/>
          </w:rPr>
          <w:t>10</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69" w:history="1">
        <w:r w:rsidR="00AD78BB" w:rsidRPr="00977FDE">
          <w:rPr>
            <w:rStyle w:val="Hyperlink"/>
            <w:noProof/>
          </w:rPr>
          <w:t>2.4</w:t>
        </w:r>
        <w:r w:rsidR="00AD78BB">
          <w:rPr>
            <w:rFonts w:asciiTheme="minorHAnsi" w:eastAsiaTheme="minorEastAsia" w:hAnsiTheme="minorHAnsi" w:cstheme="minorBidi"/>
            <w:noProof/>
            <w:sz w:val="22"/>
            <w:szCs w:val="22"/>
            <w:lang w:eastAsia="en-GB"/>
          </w:rPr>
          <w:tab/>
        </w:r>
        <w:r w:rsidR="00AD78BB" w:rsidRPr="00977FDE">
          <w:rPr>
            <w:rStyle w:val="Hyperlink"/>
            <w:noProof/>
          </w:rPr>
          <w:t>Test Recording</w:t>
        </w:r>
        <w:r w:rsidR="00AD78BB">
          <w:rPr>
            <w:noProof/>
            <w:webHidden/>
          </w:rPr>
          <w:tab/>
        </w:r>
        <w:r>
          <w:rPr>
            <w:noProof/>
            <w:webHidden/>
          </w:rPr>
          <w:fldChar w:fldCharType="begin"/>
        </w:r>
        <w:r w:rsidR="00AD78BB">
          <w:rPr>
            <w:noProof/>
            <w:webHidden/>
          </w:rPr>
          <w:instrText xml:space="preserve"> PAGEREF _Toc432499069 \h </w:instrText>
        </w:r>
        <w:r>
          <w:rPr>
            <w:noProof/>
            <w:webHidden/>
          </w:rPr>
        </w:r>
        <w:r>
          <w:rPr>
            <w:noProof/>
            <w:webHidden/>
          </w:rPr>
          <w:fldChar w:fldCharType="separate"/>
        </w:r>
        <w:r w:rsidR="00AD78BB">
          <w:rPr>
            <w:noProof/>
            <w:webHidden/>
          </w:rPr>
          <w:t>10</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70" w:history="1">
        <w:r w:rsidR="00AD78BB" w:rsidRPr="00977FDE">
          <w:rPr>
            <w:rStyle w:val="Hyperlink"/>
            <w:noProof/>
          </w:rPr>
          <w:t>2.5</w:t>
        </w:r>
        <w:r w:rsidR="00AD78BB">
          <w:rPr>
            <w:rFonts w:asciiTheme="minorHAnsi" w:eastAsiaTheme="minorEastAsia" w:hAnsiTheme="minorHAnsi" w:cstheme="minorBidi"/>
            <w:noProof/>
            <w:sz w:val="22"/>
            <w:szCs w:val="22"/>
            <w:lang w:eastAsia="en-GB"/>
          </w:rPr>
          <w:tab/>
        </w:r>
        <w:r w:rsidR="00AD78BB" w:rsidRPr="00977FDE">
          <w:rPr>
            <w:rStyle w:val="Hyperlink"/>
            <w:noProof/>
          </w:rPr>
          <w:t>Test Incident Escalation</w:t>
        </w:r>
        <w:r w:rsidR="00AD78BB">
          <w:rPr>
            <w:noProof/>
            <w:webHidden/>
          </w:rPr>
          <w:tab/>
        </w:r>
        <w:r>
          <w:rPr>
            <w:noProof/>
            <w:webHidden/>
          </w:rPr>
          <w:fldChar w:fldCharType="begin"/>
        </w:r>
        <w:r w:rsidR="00AD78BB">
          <w:rPr>
            <w:noProof/>
            <w:webHidden/>
          </w:rPr>
          <w:instrText xml:space="preserve"> PAGEREF _Toc432499070 \h </w:instrText>
        </w:r>
        <w:r>
          <w:rPr>
            <w:noProof/>
            <w:webHidden/>
          </w:rPr>
        </w:r>
        <w:r>
          <w:rPr>
            <w:noProof/>
            <w:webHidden/>
          </w:rPr>
          <w:fldChar w:fldCharType="separate"/>
        </w:r>
        <w:r w:rsidR="00AD78BB">
          <w:rPr>
            <w:noProof/>
            <w:webHidden/>
          </w:rPr>
          <w:t>10</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71" w:history="1">
        <w:r w:rsidR="00AD78BB" w:rsidRPr="00977FDE">
          <w:rPr>
            <w:rStyle w:val="Hyperlink"/>
            <w:noProof/>
          </w:rPr>
          <w:t>2.6</w:t>
        </w:r>
        <w:r w:rsidR="00AD78BB">
          <w:rPr>
            <w:rFonts w:asciiTheme="minorHAnsi" w:eastAsiaTheme="minorEastAsia" w:hAnsiTheme="minorHAnsi" w:cstheme="minorBidi"/>
            <w:noProof/>
            <w:sz w:val="22"/>
            <w:szCs w:val="22"/>
            <w:lang w:eastAsia="en-GB"/>
          </w:rPr>
          <w:tab/>
        </w:r>
        <w:r w:rsidR="00AD78BB" w:rsidRPr="00977FDE">
          <w:rPr>
            <w:rStyle w:val="Hyperlink"/>
            <w:noProof/>
          </w:rPr>
          <w:t>Regression Testing</w:t>
        </w:r>
        <w:r w:rsidR="00AD78BB">
          <w:rPr>
            <w:noProof/>
            <w:webHidden/>
          </w:rPr>
          <w:tab/>
        </w:r>
        <w:r>
          <w:rPr>
            <w:noProof/>
            <w:webHidden/>
          </w:rPr>
          <w:fldChar w:fldCharType="begin"/>
        </w:r>
        <w:r w:rsidR="00AD78BB">
          <w:rPr>
            <w:noProof/>
            <w:webHidden/>
          </w:rPr>
          <w:instrText xml:space="preserve"> PAGEREF _Toc432499071 \h </w:instrText>
        </w:r>
        <w:r>
          <w:rPr>
            <w:noProof/>
            <w:webHidden/>
          </w:rPr>
        </w:r>
        <w:r>
          <w:rPr>
            <w:noProof/>
            <w:webHidden/>
          </w:rPr>
          <w:fldChar w:fldCharType="separate"/>
        </w:r>
        <w:r w:rsidR="00AD78BB">
          <w:rPr>
            <w:noProof/>
            <w:webHidden/>
          </w:rPr>
          <w:t>10</w:t>
        </w:r>
        <w:r>
          <w:rPr>
            <w:noProof/>
            <w:webHidden/>
          </w:rPr>
          <w:fldChar w:fldCharType="end"/>
        </w:r>
      </w:hyperlink>
    </w:p>
    <w:p w:rsidR="00AD78BB" w:rsidRDefault="00CD0B01">
      <w:pPr>
        <w:pStyle w:val="TOC1"/>
        <w:rPr>
          <w:rFonts w:asciiTheme="minorHAnsi" w:eastAsiaTheme="minorEastAsia" w:hAnsiTheme="minorHAnsi" w:cstheme="minorBidi"/>
          <w:b w:val="0"/>
          <w:noProof/>
          <w:sz w:val="22"/>
          <w:szCs w:val="22"/>
          <w:lang w:eastAsia="en-GB"/>
        </w:rPr>
      </w:pPr>
      <w:hyperlink w:anchor="_Toc432499072" w:history="1">
        <w:r w:rsidR="00AD78BB" w:rsidRPr="00977FDE">
          <w:rPr>
            <w:rStyle w:val="Hyperlink"/>
            <w:noProof/>
          </w:rPr>
          <w:t>3</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Test Data</w:t>
        </w:r>
        <w:r w:rsidR="00AD78BB">
          <w:rPr>
            <w:noProof/>
            <w:webHidden/>
          </w:rPr>
          <w:tab/>
        </w:r>
        <w:r>
          <w:rPr>
            <w:noProof/>
            <w:webHidden/>
          </w:rPr>
          <w:fldChar w:fldCharType="begin"/>
        </w:r>
        <w:r w:rsidR="00AD78BB">
          <w:rPr>
            <w:noProof/>
            <w:webHidden/>
          </w:rPr>
          <w:instrText xml:space="preserve"> PAGEREF _Toc432499072 \h </w:instrText>
        </w:r>
        <w:r>
          <w:rPr>
            <w:noProof/>
            <w:webHidden/>
          </w:rPr>
        </w:r>
        <w:r>
          <w:rPr>
            <w:noProof/>
            <w:webHidden/>
          </w:rPr>
          <w:fldChar w:fldCharType="separate"/>
        </w:r>
        <w:r w:rsidR="00AD78BB">
          <w:rPr>
            <w:noProof/>
            <w:webHidden/>
          </w:rPr>
          <w:t>11</w:t>
        </w:r>
        <w:r>
          <w:rPr>
            <w:noProof/>
            <w:webHidden/>
          </w:rPr>
          <w:fldChar w:fldCharType="end"/>
        </w:r>
      </w:hyperlink>
    </w:p>
    <w:p w:rsidR="00AD78BB" w:rsidRDefault="00CD0B01">
      <w:pPr>
        <w:pStyle w:val="TOC1"/>
        <w:rPr>
          <w:rFonts w:asciiTheme="minorHAnsi" w:eastAsiaTheme="minorEastAsia" w:hAnsiTheme="minorHAnsi" w:cstheme="minorBidi"/>
          <w:b w:val="0"/>
          <w:noProof/>
          <w:sz w:val="22"/>
          <w:szCs w:val="22"/>
          <w:lang w:eastAsia="en-GB"/>
        </w:rPr>
      </w:pPr>
      <w:hyperlink w:anchor="_Toc432499073" w:history="1">
        <w:r w:rsidR="00AD78BB" w:rsidRPr="00977FDE">
          <w:rPr>
            <w:rStyle w:val="Hyperlink"/>
            <w:noProof/>
          </w:rPr>
          <w:t>4</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Test Assurance / Governance</w:t>
        </w:r>
        <w:r w:rsidR="00AD78BB">
          <w:rPr>
            <w:noProof/>
            <w:webHidden/>
          </w:rPr>
          <w:tab/>
        </w:r>
        <w:r>
          <w:rPr>
            <w:noProof/>
            <w:webHidden/>
          </w:rPr>
          <w:fldChar w:fldCharType="begin"/>
        </w:r>
        <w:r w:rsidR="00AD78BB">
          <w:rPr>
            <w:noProof/>
            <w:webHidden/>
          </w:rPr>
          <w:instrText xml:space="preserve"> PAGEREF _Toc432499073 \h </w:instrText>
        </w:r>
        <w:r>
          <w:rPr>
            <w:noProof/>
            <w:webHidden/>
          </w:rPr>
        </w:r>
        <w:r>
          <w:rPr>
            <w:noProof/>
            <w:webHidden/>
          </w:rPr>
          <w:fldChar w:fldCharType="separate"/>
        </w:r>
        <w:r w:rsidR="00AD78BB">
          <w:rPr>
            <w:noProof/>
            <w:webHidden/>
          </w:rPr>
          <w:t>11</w:t>
        </w:r>
        <w:r>
          <w:rPr>
            <w:noProof/>
            <w:webHidden/>
          </w:rPr>
          <w:fldChar w:fldCharType="end"/>
        </w:r>
      </w:hyperlink>
    </w:p>
    <w:p w:rsidR="00AD78BB" w:rsidRDefault="00CD0B01">
      <w:pPr>
        <w:pStyle w:val="TOC1"/>
        <w:rPr>
          <w:rFonts w:asciiTheme="minorHAnsi" w:eastAsiaTheme="minorEastAsia" w:hAnsiTheme="minorHAnsi" w:cstheme="minorBidi"/>
          <w:b w:val="0"/>
          <w:noProof/>
          <w:sz w:val="22"/>
          <w:szCs w:val="22"/>
          <w:lang w:eastAsia="en-GB"/>
        </w:rPr>
      </w:pPr>
      <w:hyperlink w:anchor="_Toc432499074" w:history="1">
        <w:r w:rsidR="00AD78BB" w:rsidRPr="00977FDE">
          <w:rPr>
            <w:rStyle w:val="Hyperlink"/>
            <w:noProof/>
          </w:rPr>
          <w:t>5</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Assumption &amp; Dependencies</w:t>
        </w:r>
        <w:r w:rsidR="00AD78BB">
          <w:rPr>
            <w:noProof/>
            <w:webHidden/>
          </w:rPr>
          <w:tab/>
        </w:r>
        <w:r>
          <w:rPr>
            <w:noProof/>
            <w:webHidden/>
          </w:rPr>
          <w:fldChar w:fldCharType="begin"/>
        </w:r>
        <w:r w:rsidR="00AD78BB">
          <w:rPr>
            <w:noProof/>
            <w:webHidden/>
          </w:rPr>
          <w:instrText xml:space="preserve"> PAGEREF _Toc432499074 \h </w:instrText>
        </w:r>
        <w:r>
          <w:rPr>
            <w:noProof/>
            <w:webHidden/>
          </w:rPr>
        </w:r>
        <w:r>
          <w:rPr>
            <w:noProof/>
            <w:webHidden/>
          </w:rPr>
          <w:fldChar w:fldCharType="separate"/>
        </w:r>
        <w:r w:rsidR="00AD78BB">
          <w:rPr>
            <w:noProof/>
            <w:webHidden/>
          </w:rPr>
          <w:t>11</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75" w:history="1">
        <w:r w:rsidR="00AD78BB" w:rsidRPr="00977FDE">
          <w:rPr>
            <w:rStyle w:val="Hyperlink"/>
            <w:noProof/>
          </w:rPr>
          <w:t>5.1</w:t>
        </w:r>
        <w:r w:rsidR="00AD78BB">
          <w:rPr>
            <w:rFonts w:asciiTheme="minorHAnsi" w:eastAsiaTheme="minorEastAsia" w:hAnsiTheme="minorHAnsi" w:cstheme="minorBidi"/>
            <w:noProof/>
            <w:sz w:val="22"/>
            <w:szCs w:val="22"/>
            <w:lang w:eastAsia="en-GB"/>
          </w:rPr>
          <w:tab/>
        </w:r>
        <w:r w:rsidR="00AD78BB" w:rsidRPr="00977FDE">
          <w:rPr>
            <w:rStyle w:val="Hyperlink"/>
            <w:noProof/>
          </w:rPr>
          <w:t>Assumptions</w:t>
        </w:r>
        <w:r w:rsidR="00AD78BB">
          <w:rPr>
            <w:noProof/>
            <w:webHidden/>
          </w:rPr>
          <w:tab/>
        </w:r>
        <w:r>
          <w:rPr>
            <w:noProof/>
            <w:webHidden/>
          </w:rPr>
          <w:fldChar w:fldCharType="begin"/>
        </w:r>
        <w:r w:rsidR="00AD78BB">
          <w:rPr>
            <w:noProof/>
            <w:webHidden/>
          </w:rPr>
          <w:instrText xml:space="preserve"> PAGEREF _Toc432499075 \h </w:instrText>
        </w:r>
        <w:r>
          <w:rPr>
            <w:noProof/>
            <w:webHidden/>
          </w:rPr>
        </w:r>
        <w:r>
          <w:rPr>
            <w:noProof/>
            <w:webHidden/>
          </w:rPr>
          <w:fldChar w:fldCharType="separate"/>
        </w:r>
        <w:r w:rsidR="00AD78BB">
          <w:rPr>
            <w:noProof/>
            <w:webHidden/>
          </w:rPr>
          <w:t>11</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76" w:history="1">
        <w:r w:rsidR="00AD78BB" w:rsidRPr="00977FDE">
          <w:rPr>
            <w:rStyle w:val="Hyperlink"/>
            <w:noProof/>
          </w:rPr>
          <w:t>5.2</w:t>
        </w:r>
        <w:r w:rsidR="00AD78BB">
          <w:rPr>
            <w:rFonts w:asciiTheme="minorHAnsi" w:eastAsiaTheme="minorEastAsia" w:hAnsiTheme="minorHAnsi" w:cstheme="minorBidi"/>
            <w:noProof/>
            <w:sz w:val="22"/>
            <w:szCs w:val="22"/>
            <w:lang w:eastAsia="en-GB"/>
          </w:rPr>
          <w:tab/>
        </w:r>
        <w:r w:rsidR="00AD78BB" w:rsidRPr="00977FDE">
          <w:rPr>
            <w:rStyle w:val="Hyperlink"/>
            <w:noProof/>
          </w:rPr>
          <w:t>Dependencies</w:t>
        </w:r>
        <w:r w:rsidR="00AD78BB">
          <w:rPr>
            <w:noProof/>
            <w:webHidden/>
          </w:rPr>
          <w:tab/>
        </w:r>
        <w:r>
          <w:rPr>
            <w:noProof/>
            <w:webHidden/>
          </w:rPr>
          <w:fldChar w:fldCharType="begin"/>
        </w:r>
        <w:r w:rsidR="00AD78BB">
          <w:rPr>
            <w:noProof/>
            <w:webHidden/>
          </w:rPr>
          <w:instrText xml:space="preserve"> PAGEREF _Toc432499076 \h </w:instrText>
        </w:r>
        <w:r>
          <w:rPr>
            <w:noProof/>
            <w:webHidden/>
          </w:rPr>
        </w:r>
        <w:r>
          <w:rPr>
            <w:noProof/>
            <w:webHidden/>
          </w:rPr>
          <w:fldChar w:fldCharType="separate"/>
        </w:r>
        <w:r w:rsidR="00AD78BB">
          <w:rPr>
            <w:noProof/>
            <w:webHidden/>
          </w:rPr>
          <w:t>12</w:t>
        </w:r>
        <w:r>
          <w:rPr>
            <w:noProof/>
            <w:webHidden/>
          </w:rPr>
          <w:fldChar w:fldCharType="end"/>
        </w:r>
      </w:hyperlink>
    </w:p>
    <w:p w:rsidR="00AD78BB" w:rsidRDefault="00CD0B01">
      <w:pPr>
        <w:pStyle w:val="TOC1"/>
        <w:rPr>
          <w:rFonts w:asciiTheme="minorHAnsi" w:eastAsiaTheme="minorEastAsia" w:hAnsiTheme="minorHAnsi" w:cstheme="minorBidi"/>
          <w:b w:val="0"/>
          <w:noProof/>
          <w:sz w:val="22"/>
          <w:szCs w:val="22"/>
          <w:lang w:eastAsia="en-GB"/>
        </w:rPr>
      </w:pPr>
      <w:hyperlink w:anchor="_Toc432499094" w:history="1">
        <w:r w:rsidR="00AD78BB" w:rsidRPr="00977FDE">
          <w:rPr>
            <w:rStyle w:val="Hyperlink"/>
            <w:noProof/>
          </w:rPr>
          <w:t>6</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Test Governance</w:t>
        </w:r>
        <w:r w:rsidR="00AD78BB">
          <w:rPr>
            <w:noProof/>
            <w:webHidden/>
          </w:rPr>
          <w:tab/>
        </w:r>
        <w:r>
          <w:rPr>
            <w:noProof/>
            <w:webHidden/>
          </w:rPr>
          <w:fldChar w:fldCharType="begin"/>
        </w:r>
        <w:r w:rsidR="00AD78BB">
          <w:rPr>
            <w:noProof/>
            <w:webHidden/>
          </w:rPr>
          <w:instrText xml:space="preserve"> PAGEREF _Toc432499094 \h </w:instrText>
        </w:r>
        <w:r>
          <w:rPr>
            <w:noProof/>
            <w:webHidden/>
          </w:rPr>
        </w:r>
        <w:r>
          <w:rPr>
            <w:noProof/>
            <w:webHidden/>
          </w:rPr>
          <w:fldChar w:fldCharType="separate"/>
        </w:r>
        <w:r w:rsidR="00AD78BB">
          <w:rPr>
            <w:noProof/>
            <w:webHidden/>
          </w:rPr>
          <w:t>12</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95" w:history="1">
        <w:r w:rsidR="00AD78BB" w:rsidRPr="00977FDE">
          <w:rPr>
            <w:rStyle w:val="Hyperlink"/>
            <w:noProof/>
          </w:rPr>
          <w:t>6.1</w:t>
        </w:r>
        <w:r w:rsidR="00AD78BB">
          <w:rPr>
            <w:rFonts w:asciiTheme="minorHAnsi" w:eastAsiaTheme="minorEastAsia" w:hAnsiTheme="minorHAnsi" w:cstheme="minorBidi"/>
            <w:noProof/>
            <w:sz w:val="22"/>
            <w:szCs w:val="22"/>
            <w:lang w:eastAsia="en-GB"/>
          </w:rPr>
          <w:tab/>
        </w:r>
        <w:r w:rsidR="00AD78BB" w:rsidRPr="00977FDE">
          <w:rPr>
            <w:rStyle w:val="Hyperlink"/>
            <w:noProof/>
          </w:rPr>
          <w:t>Test Monitoring</w:t>
        </w:r>
        <w:r w:rsidR="00AD78BB">
          <w:rPr>
            <w:noProof/>
            <w:webHidden/>
          </w:rPr>
          <w:tab/>
        </w:r>
        <w:r>
          <w:rPr>
            <w:noProof/>
            <w:webHidden/>
          </w:rPr>
          <w:fldChar w:fldCharType="begin"/>
        </w:r>
        <w:r w:rsidR="00AD78BB">
          <w:rPr>
            <w:noProof/>
            <w:webHidden/>
          </w:rPr>
          <w:instrText xml:space="preserve"> PAGEREF _Toc432499095 \h </w:instrText>
        </w:r>
        <w:r>
          <w:rPr>
            <w:noProof/>
            <w:webHidden/>
          </w:rPr>
        </w:r>
        <w:r>
          <w:rPr>
            <w:noProof/>
            <w:webHidden/>
          </w:rPr>
          <w:fldChar w:fldCharType="separate"/>
        </w:r>
        <w:r w:rsidR="00AD78BB">
          <w:rPr>
            <w:noProof/>
            <w:webHidden/>
          </w:rPr>
          <w:t>12</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96" w:history="1">
        <w:r w:rsidR="00AD78BB" w:rsidRPr="00977FDE">
          <w:rPr>
            <w:rStyle w:val="Hyperlink"/>
            <w:noProof/>
          </w:rPr>
          <w:t>6.2</w:t>
        </w:r>
        <w:r w:rsidR="00AD78BB">
          <w:rPr>
            <w:rFonts w:asciiTheme="minorHAnsi" w:eastAsiaTheme="minorEastAsia" w:hAnsiTheme="minorHAnsi" w:cstheme="minorBidi"/>
            <w:noProof/>
            <w:sz w:val="22"/>
            <w:szCs w:val="22"/>
            <w:lang w:eastAsia="en-GB"/>
          </w:rPr>
          <w:tab/>
        </w:r>
        <w:r w:rsidR="00E84B65">
          <w:rPr>
            <w:rStyle w:val="Hyperlink"/>
            <w:noProof/>
          </w:rPr>
          <w:t>Defect</w:t>
        </w:r>
        <w:r w:rsidR="00AD78BB" w:rsidRPr="00977FDE">
          <w:rPr>
            <w:rStyle w:val="Hyperlink"/>
            <w:noProof/>
          </w:rPr>
          <w:t xml:space="preserve"> Management</w:t>
        </w:r>
        <w:r w:rsidR="00AD78BB">
          <w:rPr>
            <w:noProof/>
            <w:webHidden/>
          </w:rPr>
          <w:tab/>
        </w:r>
        <w:r>
          <w:rPr>
            <w:noProof/>
            <w:webHidden/>
          </w:rPr>
          <w:fldChar w:fldCharType="begin"/>
        </w:r>
        <w:r w:rsidR="00AD78BB">
          <w:rPr>
            <w:noProof/>
            <w:webHidden/>
          </w:rPr>
          <w:instrText xml:space="preserve"> PAGEREF _Toc432499096 \h </w:instrText>
        </w:r>
        <w:r>
          <w:rPr>
            <w:noProof/>
            <w:webHidden/>
          </w:rPr>
        </w:r>
        <w:r>
          <w:rPr>
            <w:noProof/>
            <w:webHidden/>
          </w:rPr>
          <w:fldChar w:fldCharType="separate"/>
        </w:r>
        <w:r w:rsidR="00AD78BB">
          <w:rPr>
            <w:noProof/>
            <w:webHidden/>
          </w:rPr>
          <w:t>13</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97" w:history="1">
        <w:r w:rsidR="00AD78BB" w:rsidRPr="00977FDE">
          <w:rPr>
            <w:rStyle w:val="Hyperlink"/>
            <w:noProof/>
          </w:rPr>
          <w:t>6.3</w:t>
        </w:r>
        <w:r w:rsidR="00AD78BB">
          <w:rPr>
            <w:rFonts w:asciiTheme="minorHAnsi" w:eastAsiaTheme="minorEastAsia" w:hAnsiTheme="minorHAnsi" w:cstheme="minorBidi"/>
            <w:noProof/>
            <w:sz w:val="22"/>
            <w:szCs w:val="22"/>
            <w:lang w:eastAsia="en-GB"/>
          </w:rPr>
          <w:tab/>
        </w:r>
        <w:r w:rsidR="00AD78BB" w:rsidRPr="00977FDE">
          <w:rPr>
            <w:rStyle w:val="Hyperlink"/>
            <w:noProof/>
          </w:rPr>
          <w:t>Configuration Management</w:t>
        </w:r>
        <w:r w:rsidR="00AD78BB">
          <w:rPr>
            <w:noProof/>
            <w:webHidden/>
          </w:rPr>
          <w:tab/>
        </w:r>
        <w:r>
          <w:rPr>
            <w:noProof/>
            <w:webHidden/>
          </w:rPr>
          <w:fldChar w:fldCharType="begin"/>
        </w:r>
        <w:r w:rsidR="00AD78BB">
          <w:rPr>
            <w:noProof/>
            <w:webHidden/>
          </w:rPr>
          <w:instrText xml:space="preserve"> PAGEREF _Toc432499097 \h </w:instrText>
        </w:r>
        <w:r>
          <w:rPr>
            <w:noProof/>
            <w:webHidden/>
          </w:rPr>
        </w:r>
        <w:r>
          <w:rPr>
            <w:noProof/>
            <w:webHidden/>
          </w:rPr>
          <w:fldChar w:fldCharType="separate"/>
        </w:r>
        <w:r w:rsidR="00AD78BB">
          <w:rPr>
            <w:noProof/>
            <w:webHidden/>
          </w:rPr>
          <w:t>13</w:t>
        </w:r>
        <w:r>
          <w:rPr>
            <w:noProof/>
            <w:webHidden/>
          </w:rPr>
          <w:fldChar w:fldCharType="end"/>
        </w:r>
      </w:hyperlink>
    </w:p>
    <w:p w:rsidR="00AD78BB" w:rsidRDefault="00CD0B01">
      <w:pPr>
        <w:pStyle w:val="TOC1"/>
        <w:rPr>
          <w:rFonts w:asciiTheme="minorHAnsi" w:eastAsiaTheme="minorEastAsia" w:hAnsiTheme="minorHAnsi" w:cstheme="minorBidi"/>
          <w:b w:val="0"/>
          <w:noProof/>
          <w:sz w:val="22"/>
          <w:szCs w:val="22"/>
          <w:lang w:eastAsia="en-GB"/>
        </w:rPr>
      </w:pPr>
      <w:hyperlink w:anchor="_Toc432499098" w:history="1">
        <w:r w:rsidR="00AD78BB" w:rsidRPr="00977FDE">
          <w:rPr>
            <w:rStyle w:val="Hyperlink"/>
            <w:noProof/>
          </w:rPr>
          <w:t>7</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Test tools and environments</w:t>
        </w:r>
        <w:r w:rsidR="00AD78BB">
          <w:rPr>
            <w:noProof/>
            <w:webHidden/>
          </w:rPr>
          <w:tab/>
        </w:r>
        <w:r>
          <w:rPr>
            <w:noProof/>
            <w:webHidden/>
          </w:rPr>
          <w:fldChar w:fldCharType="begin"/>
        </w:r>
        <w:r w:rsidR="00AD78BB">
          <w:rPr>
            <w:noProof/>
            <w:webHidden/>
          </w:rPr>
          <w:instrText xml:space="preserve"> PAGEREF _Toc432499098 \h </w:instrText>
        </w:r>
        <w:r>
          <w:rPr>
            <w:noProof/>
            <w:webHidden/>
          </w:rPr>
        </w:r>
        <w:r>
          <w:rPr>
            <w:noProof/>
            <w:webHidden/>
          </w:rPr>
          <w:fldChar w:fldCharType="separate"/>
        </w:r>
        <w:r w:rsidR="00AD78BB">
          <w:rPr>
            <w:noProof/>
            <w:webHidden/>
          </w:rPr>
          <w:t>13</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099" w:history="1">
        <w:r w:rsidR="00AD78BB" w:rsidRPr="00977FDE">
          <w:rPr>
            <w:rStyle w:val="Hyperlink"/>
            <w:noProof/>
          </w:rPr>
          <w:t>7.1</w:t>
        </w:r>
        <w:r w:rsidR="00AD78BB">
          <w:rPr>
            <w:rFonts w:asciiTheme="minorHAnsi" w:eastAsiaTheme="minorEastAsia" w:hAnsiTheme="minorHAnsi" w:cstheme="minorBidi"/>
            <w:noProof/>
            <w:sz w:val="22"/>
            <w:szCs w:val="22"/>
            <w:lang w:eastAsia="en-GB"/>
          </w:rPr>
          <w:tab/>
        </w:r>
        <w:r w:rsidR="00AD78BB" w:rsidRPr="00977FDE">
          <w:rPr>
            <w:rStyle w:val="Hyperlink"/>
            <w:noProof/>
          </w:rPr>
          <w:t>Tools</w:t>
        </w:r>
        <w:r w:rsidR="00AD78BB">
          <w:rPr>
            <w:noProof/>
            <w:webHidden/>
          </w:rPr>
          <w:tab/>
        </w:r>
        <w:r>
          <w:rPr>
            <w:noProof/>
            <w:webHidden/>
          </w:rPr>
          <w:fldChar w:fldCharType="begin"/>
        </w:r>
        <w:r w:rsidR="00AD78BB">
          <w:rPr>
            <w:noProof/>
            <w:webHidden/>
          </w:rPr>
          <w:instrText xml:space="preserve"> PAGEREF _Toc432499099 \h </w:instrText>
        </w:r>
        <w:r>
          <w:rPr>
            <w:noProof/>
            <w:webHidden/>
          </w:rPr>
        </w:r>
        <w:r>
          <w:rPr>
            <w:noProof/>
            <w:webHidden/>
          </w:rPr>
          <w:fldChar w:fldCharType="separate"/>
        </w:r>
        <w:r w:rsidR="00AD78BB">
          <w:rPr>
            <w:noProof/>
            <w:webHidden/>
          </w:rPr>
          <w:t>13</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100" w:history="1">
        <w:r w:rsidR="00AD78BB" w:rsidRPr="00977FDE">
          <w:rPr>
            <w:rStyle w:val="Hyperlink"/>
            <w:noProof/>
          </w:rPr>
          <w:t>7.2</w:t>
        </w:r>
        <w:r w:rsidR="00AD78BB">
          <w:rPr>
            <w:rFonts w:asciiTheme="minorHAnsi" w:eastAsiaTheme="minorEastAsia" w:hAnsiTheme="minorHAnsi" w:cstheme="minorBidi"/>
            <w:noProof/>
            <w:sz w:val="22"/>
            <w:szCs w:val="22"/>
            <w:lang w:eastAsia="en-GB"/>
          </w:rPr>
          <w:tab/>
        </w:r>
        <w:r w:rsidR="00AD78BB" w:rsidRPr="00977FDE">
          <w:rPr>
            <w:rStyle w:val="Hyperlink"/>
            <w:noProof/>
          </w:rPr>
          <w:t>Automation Testing</w:t>
        </w:r>
        <w:r w:rsidR="00AD78BB">
          <w:rPr>
            <w:noProof/>
            <w:webHidden/>
          </w:rPr>
          <w:tab/>
        </w:r>
        <w:r>
          <w:rPr>
            <w:noProof/>
            <w:webHidden/>
          </w:rPr>
          <w:fldChar w:fldCharType="begin"/>
        </w:r>
        <w:r w:rsidR="00AD78BB">
          <w:rPr>
            <w:noProof/>
            <w:webHidden/>
          </w:rPr>
          <w:instrText xml:space="preserve"> PAGEREF _Toc432499100 \h </w:instrText>
        </w:r>
        <w:r>
          <w:rPr>
            <w:noProof/>
            <w:webHidden/>
          </w:rPr>
        </w:r>
        <w:r>
          <w:rPr>
            <w:noProof/>
            <w:webHidden/>
          </w:rPr>
          <w:fldChar w:fldCharType="separate"/>
        </w:r>
        <w:r w:rsidR="00AD78BB">
          <w:rPr>
            <w:noProof/>
            <w:webHidden/>
          </w:rPr>
          <w:t>14</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101" w:history="1">
        <w:r w:rsidR="00AD78BB" w:rsidRPr="00977FDE">
          <w:rPr>
            <w:rStyle w:val="Hyperlink"/>
            <w:noProof/>
          </w:rPr>
          <w:t>7.3</w:t>
        </w:r>
        <w:r w:rsidR="00AD78BB">
          <w:rPr>
            <w:rFonts w:asciiTheme="minorHAnsi" w:eastAsiaTheme="minorEastAsia" w:hAnsiTheme="minorHAnsi" w:cstheme="minorBidi"/>
            <w:noProof/>
            <w:sz w:val="22"/>
            <w:szCs w:val="22"/>
            <w:lang w:eastAsia="en-GB"/>
          </w:rPr>
          <w:tab/>
        </w:r>
        <w:r w:rsidR="00AD78BB" w:rsidRPr="00977FDE">
          <w:rPr>
            <w:rStyle w:val="Hyperlink"/>
            <w:noProof/>
          </w:rPr>
          <w:t>Environment Usage</w:t>
        </w:r>
        <w:r w:rsidR="00AD78BB">
          <w:rPr>
            <w:noProof/>
            <w:webHidden/>
          </w:rPr>
          <w:tab/>
        </w:r>
        <w:r>
          <w:rPr>
            <w:noProof/>
            <w:webHidden/>
          </w:rPr>
          <w:fldChar w:fldCharType="begin"/>
        </w:r>
        <w:r w:rsidR="00AD78BB">
          <w:rPr>
            <w:noProof/>
            <w:webHidden/>
          </w:rPr>
          <w:instrText xml:space="preserve"> PAGEREF _Toc432499101 \h </w:instrText>
        </w:r>
        <w:r>
          <w:rPr>
            <w:noProof/>
            <w:webHidden/>
          </w:rPr>
        </w:r>
        <w:r>
          <w:rPr>
            <w:noProof/>
            <w:webHidden/>
          </w:rPr>
          <w:fldChar w:fldCharType="separate"/>
        </w:r>
        <w:r w:rsidR="00AD78BB">
          <w:rPr>
            <w:noProof/>
            <w:webHidden/>
          </w:rPr>
          <w:t>14</w:t>
        </w:r>
        <w:r>
          <w:rPr>
            <w:noProof/>
            <w:webHidden/>
          </w:rPr>
          <w:fldChar w:fldCharType="end"/>
        </w:r>
      </w:hyperlink>
    </w:p>
    <w:p w:rsidR="00AD78BB" w:rsidRDefault="00CD0B01">
      <w:pPr>
        <w:pStyle w:val="TOC1"/>
        <w:rPr>
          <w:rFonts w:asciiTheme="minorHAnsi" w:eastAsiaTheme="minorEastAsia" w:hAnsiTheme="minorHAnsi" w:cstheme="minorBidi"/>
          <w:b w:val="0"/>
          <w:noProof/>
          <w:sz w:val="22"/>
          <w:szCs w:val="22"/>
          <w:lang w:eastAsia="en-GB"/>
        </w:rPr>
      </w:pPr>
      <w:hyperlink w:anchor="_Toc432499105" w:history="1">
        <w:r w:rsidR="00AD78BB" w:rsidRPr="00977FDE">
          <w:rPr>
            <w:rStyle w:val="Hyperlink"/>
            <w:noProof/>
          </w:rPr>
          <w:t>8</w:t>
        </w:r>
        <w:r w:rsidR="00AD78BB">
          <w:rPr>
            <w:rFonts w:asciiTheme="minorHAnsi" w:eastAsiaTheme="minorEastAsia" w:hAnsiTheme="minorHAnsi" w:cstheme="minorBidi"/>
            <w:b w:val="0"/>
            <w:noProof/>
            <w:sz w:val="22"/>
            <w:szCs w:val="22"/>
            <w:lang w:eastAsia="en-GB"/>
          </w:rPr>
          <w:tab/>
        </w:r>
        <w:r w:rsidR="00AD78BB" w:rsidRPr="00977FDE">
          <w:rPr>
            <w:rStyle w:val="Hyperlink"/>
            <w:noProof/>
          </w:rPr>
          <w:t>Project Roles and Responsibilities</w:t>
        </w:r>
        <w:r w:rsidR="00AD78BB">
          <w:rPr>
            <w:noProof/>
            <w:webHidden/>
          </w:rPr>
          <w:tab/>
        </w:r>
        <w:r>
          <w:rPr>
            <w:noProof/>
            <w:webHidden/>
          </w:rPr>
          <w:fldChar w:fldCharType="begin"/>
        </w:r>
        <w:r w:rsidR="00AD78BB">
          <w:rPr>
            <w:noProof/>
            <w:webHidden/>
          </w:rPr>
          <w:instrText xml:space="preserve"> PAGEREF _Toc432499105 \h </w:instrText>
        </w:r>
        <w:r>
          <w:rPr>
            <w:noProof/>
            <w:webHidden/>
          </w:rPr>
        </w:r>
        <w:r>
          <w:rPr>
            <w:noProof/>
            <w:webHidden/>
          </w:rPr>
          <w:fldChar w:fldCharType="separate"/>
        </w:r>
        <w:r w:rsidR="00AD78BB">
          <w:rPr>
            <w:noProof/>
            <w:webHidden/>
          </w:rPr>
          <w:t>14</w:t>
        </w:r>
        <w:r>
          <w:rPr>
            <w:noProof/>
            <w:webHidden/>
          </w:rPr>
          <w:fldChar w:fldCharType="end"/>
        </w:r>
      </w:hyperlink>
    </w:p>
    <w:p w:rsidR="00AD78BB" w:rsidRDefault="00CD0B01">
      <w:pPr>
        <w:pStyle w:val="TOC2"/>
        <w:rPr>
          <w:rFonts w:asciiTheme="minorHAnsi" w:eastAsiaTheme="minorEastAsia" w:hAnsiTheme="minorHAnsi" w:cstheme="minorBidi"/>
          <w:noProof/>
          <w:sz w:val="22"/>
          <w:szCs w:val="22"/>
          <w:lang w:eastAsia="en-GB"/>
        </w:rPr>
      </w:pPr>
      <w:hyperlink w:anchor="_Toc432499106" w:history="1">
        <w:r w:rsidR="00AD78BB" w:rsidRPr="00977FDE">
          <w:rPr>
            <w:rStyle w:val="Hyperlink"/>
            <w:noProof/>
          </w:rPr>
          <w:t>8.1</w:t>
        </w:r>
        <w:r w:rsidR="00AD78BB">
          <w:rPr>
            <w:rFonts w:asciiTheme="minorHAnsi" w:eastAsiaTheme="minorEastAsia" w:hAnsiTheme="minorHAnsi" w:cstheme="minorBidi"/>
            <w:noProof/>
            <w:sz w:val="22"/>
            <w:szCs w:val="22"/>
            <w:lang w:eastAsia="en-GB"/>
          </w:rPr>
          <w:tab/>
        </w:r>
        <w:r w:rsidR="00AD78BB" w:rsidRPr="00977FDE">
          <w:rPr>
            <w:rStyle w:val="Hyperlink"/>
            <w:noProof/>
          </w:rPr>
          <w:t>Roles</w:t>
        </w:r>
        <w:r w:rsidR="00AD78BB">
          <w:rPr>
            <w:noProof/>
            <w:webHidden/>
          </w:rPr>
          <w:tab/>
        </w:r>
        <w:r>
          <w:rPr>
            <w:noProof/>
            <w:webHidden/>
          </w:rPr>
          <w:fldChar w:fldCharType="begin"/>
        </w:r>
        <w:r w:rsidR="00AD78BB">
          <w:rPr>
            <w:noProof/>
            <w:webHidden/>
          </w:rPr>
          <w:instrText xml:space="preserve"> PAGEREF _Toc432499106 \h </w:instrText>
        </w:r>
        <w:r>
          <w:rPr>
            <w:noProof/>
            <w:webHidden/>
          </w:rPr>
        </w:r>
        <w:r>
          <w:rPr>
            <w:noProof/>
            <w:webHidden/>
          </w:rPr>
          <w:fldChar w:fldCharType="separate"/>
        </w:r>
        <w:r w:rsidR="00AD78BB">
          <w:rPr>
            <w:noProof/>
            <w:webHidden/>
          </w:rPr>
          <w:t>14</w:t>
        </w:r>
        <w:r>
          <w:rPr>
            <w:noProof/>
            <w:webHidden/>
          </w:rPr>
          <w:fldChar w:fldCharType="end"/>
        </w:r>
      </w:hyperlink>
    </w:p>
    <w:p w:rsidR="00B816C1" w:rsidRPr="00462AA2" w:rsidRDefault="00CD0B01" w:rsidP="009704D5">
      <w:pPr>
        <w:pStyle w:val="ISAText"/>
        <w:spacing w:after="60"/>
        <w:rPr>
          <w:rFonts w:asciiTheme="minorHAnsi" w:hAnsiTheme="minorHAnsi"/>
          <w:sz w:val="22"/>
          <w:szCs w:val="22"/>
        </w:rPr>
      </w:pPr>
      <w:r w:rsidRPr="00462AA2">
        <w:rPr>
          <w:rFonts w:asciiTheme="minorHAnsi" w:hAnsiTheme="minorHAnsi"/>
          <w:sz w:val="22"/>
          <w:szCs w:val="22"/>
        </w:rPr>
        <w:fldChar w:fldCharType="end"/>
      </w:r>
    </w:p>
    <w:p w:rsidR="00246E3A" w:rsidRPr="00F656DD" w:rsidRDefault="00EA4F11" w:rsidP="003062D8">
      <w:pPr>
        <w:pStyle w:val="ISAHead1"/>
        <w:numPr>
          <w:ilvl w:val="0"/>
          <w:numId w:val="0"/>
        </w:numPr>
      </w:pPr>
      <w:r w:rsidRPr="00F656DD">
        <w:br w:type="page"/>
      </w:r>
      <w:bookmarkStart w:id="17" w:name="_Toc262115952"/>
      <w:bookmarkStart w:id="18" w:name="_Toc432499054"/>
      <w:r w:rsidR="00117D85">
        <w:lastRenderedPageBreak/>
        <w:t>1</w:t>
      </w:r>
      <w:r w:rsidR="00117D85">
        <w:tab/>
      </w:r>
      <w:r w:rsidR="00246E3A" w:rsidRPr="00F656DD">
        <w:t>Introduction</w:t>
      </w:r>
      <w:bookmarkEnd w:id="17"/>
      <w:bookmarkEnd w:id="18"/>
    </w:p>
    <w:p w:rsidR="00D112E8" w:rsidRPr="00F656DD" w:rsidRDefault="00D112E8" w:rsidP="00D112E8">
      <w:pPr>
        <w:pStyle w:val="ISAText"/>
        <w:ind w:left="0"/>
      </w:pPr>
    </w:p>
    <w:p w:rsidR="002F0C1B" w:rsidRDefault="002F0C1B" w:rsidP="00BA364C">
      <w:pPr>
        <w:pStyle w:val="ISAHead2"/>
      </w:pPr>
      <w:bookmarkStart w:id="19" w:name="_Toc87770540"/>
      <w:bookmarkStart w:id="20" w:name="_Toc87770541"/>
      <w:bookmarkStart w:id="21" w:name="_Toc432499055"/>
      <w:bookmarkStart w:id="22" w:name="_Toc262115954"/>
      <w:bookmarkEnd w:id="19"/>
      <w:bookmarkEnd w:id="20"/>
      <w:r>
        <w:t>Overview</w:t>
      </w:r>
      <w:bookmarkEnd w:id="21"/>
    </w:p>
    <w:p w:rsidR="00D814BF" w:rsidRDefault="00D814BF" w:rsidP="002162F8">
      <w:pPr>
        <w:jc w:val="both"/>
        <w:rPr>
          <w:rFonts w:cs="Arial"/>
          <w:lang w:eastAsia="en-GB"/>
        </w:rPr>
      </w:pPr>
    </w:p>
    <w:p w:rsidR="00D814BF" w:rsidRPr="0066287F" w:rsidRDefault="00D814BF" w:rsidP="002162F8">
      <w:pPr>
        <w:jc w:val="both"/>
        <w:rPr>
          <w:rFonts w:cs="Arial"/>
          <w:lang w:eastAsia="en-GB"/>
        </w:rPr>
      </w:pPr>
      <w:r>
        <w:rPr>
          <w:rFonts w:cs="Arial"/>
          <w:lang w:eastAsia="en-GB"/>
        </w:rPr>
        <w:t xml:space="preserve">This document is the </w:t>
      </w:r>
      <w:r w:rsidR="00E53596">
        <w:rPr>
          <w:rFonts w:cs="Arial"/>
          <w:lang w:eastAsia="en-GB"/>
        </w:rPr>
        <w:t>test strategy for RMG digital labs</w:t>
      </w:r>
      <w:r>
        <w:rPr>
          <w:rFonts w:cs="Arial"/>
          <w:lang w:eastAsia="en-GB"/>
        </w:rPr>
        <w:t xml:space="preserve"> project.</w:t>
      </w:r>
    </w:p>
    <w:p w:rsidR="005C00A5" w:rsidRDefault="005C00A5">
      <w:pPr>
        <w:jc w:val="both"/>
        <w:rPr>
          <w:rFonts w:cs="Arial"/>
          <w:lang w:eastAsia="en-GB"/>
        </w:rPr>
      </w:pPr>
    </w:p>
    <w:p w:rsidR="002760F6" w:rsidRPr="00F656DD" w:rsidRDefault="006F0093" w:rsidP="002760F6">
      <w:pPr>
        <w:pStyle w:val="ISAHead2"/>
      </w:pPr>
      <w:bookmarkStart w:id="23" w:name="_Toc429128872"/>
      <w:bookmarkStart w:id="24" w:name="_Toc429130759"/>
      <w:bookmarkStart w:id="25" w:name="_Toc429130872"/>
      <w:bookmarkStart w:id="26" w:name="_Toc429130990"/>
      <w:bookmarkStart w:id="27" w:name="_Toc429131095"/>
      <w:bookmarkStart w:id="28" w:name="_Toc429131200"/>
      <w:bookmarkStart w:id="29" w:name="_Toc429128873"/>
      <w:bookmarkStart w:id="30" w:name="_Toc429130760"/>
      <w:bookmarkStart w:id="31" w:name="_Toc429130873"/>
      <w:bookmarkStart w:id="32" w:name="_Toc429130991"/>
      <w:bookmarkStart w:id="33" w:name="_Toc429131096"/>
      <w:bookmarkStart w:id="34" w:name="_Toc429131201"/>
      <w:bookmarkStart w:id="35" w:name="_Toc429128874"/>
      <w:bookmarkStart w:id="36" w:name="_Toc429130761"/>
      <w:bookmarkStart w:id="37" w:name="_Toc429130874"/>
      <w:bookmarkStart w:id="38" w:name="_Toc429130992"/>
      <w:bookmarkStart w:id="39" w:name="_Toc429131097"/>
      <w:bookmarkStart w:id="40" w:name="_Toc429131202"/>
      <w:bookmarkStart w:id="41" w:name="_Toc429128875"/>
      <w:bookmarkStart w:id="42" w:name="_Toc429130762"/>
      <w:bookmarkStart w:id="43" w:name="_Toc429130875"/>
      <w:bookmarkStart w:id="44" w:name="_Toc429130993"/>
      <w:bookmarkStart w:id="45" w:name="_Toc429131098"/>
      <w:bookmarkStart w:id="46" w:name="_Toc429131203"/>
      <w:bookmarkStart w:id="47" w:name="_Toc429128876"/>
      <w:bookmarkStart w:id="48" w:name="_Toc429130763"/>
      <w:bookmarkStart w:id="49" w:name="_Toc429130876"/>
      <w:bookmarkStart w:id="50" w:name="_Toc429130994"/>
      <w:bookmarkStart w:id="51" w:name="_Toc429131099"/>
      <w:bookmarkStart w:id="52" w:name="_Toc429131204"/>
      <w:bookmarkStart w:id="53" w:name="_Toc429128877"/>
      <w:bookmarkStart w:id="54" w:name="_Toc429130764"/>
      <w:bookmarkStart w:id="55" w:name="_Toc429130877"/>
      <w:bookmarkStart w:id="56" w:name="_Toc429130995"/>
      <w:bookmarkStart w:id="57" w:name="_Toc429131100"/>
      <w:bookmarkStart w:id="58" w:name="_Toc429131205"/>
      <w:bookmarkStart w:id="59" w:name="_Toc429128878"/>
      <w:bookmarkStart w:id="60" w:name="_Toc429130765"/>
      <w:bookmarkStart w:id="61" w:name="_Toc429130878"/>
      <w:bookmarkStart w:id="62" w:name="_Toc429130996"/>
      <w:bookmarkStart w:id="63" w:name="_Toc429131101"/>
      <w:bookmarkStart w:id="64" w:name="_Toc429131206"/>
      <w:bookmarkStart w:id="65" w:name="_Toc429128879"/>
      <w:bookmarkStart w:id="66" w:name="_Toc429130766"/>
      <w:bookmarkStart w:id="67" w:name="_Toc429130879"/>
      <w:bookmarkStart w:id="68" w:name="_Toc429130997"/>
      <w:bookmarkStart w:id="69" w:name="_Toc429131102"/>
      <w:bookmarkStart w:id="70" w:name="_Toc429131207"/>
      <w:bookmarkStart w:id="71" w:name="_Toc429128880"/>
      <w:bookmarkStart w:id="72" w:name="_Toc429130767"/>
      <w:bookmarkStart w:id="73" w:name="_Toc429130880"/>
      <w:bookmarkStart w:id="74" w:name="_Toc429130998"/>
      <w:bookmarkStart w:id="75" w:name="_Toc429131103"/>
      <w:bookmarkStart w:id="76" w:name="_Toc429131208"/>
      <w:bookmarkStart w:id="77" w:name="_Toc43249905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t>RMG Digital Labs</w:t>
      </w:r>
      <w:r w:rsidR="00504F06">
        <w:t xml:space="preserve"> </w:t>
      </w:r>
      <w:r w:rsidR="002760F6">
        <w:t>Development Process</w:t>
      </w:r>
      <w:bookmarkEnd w:id="77"/>
      <w:r w:rsidR="002967F0">
        <w:t xml:space="preserve"> </w:t>
      </w:r>
    </w:p>
    <w:p w:rsidR="002760F6" w:rsidRDefault="002760F6" w:rsidP="00320C33">
      <w:pPr>
        <w:pStyle w:val="ListParagraph"/>
        <w:ind w:left="0"/>
        <w:jc w:val="both"/>
        <w:rPr>
          <w:rFonts w:ascii="Calibri" w:hAnsi="Calibri" w:cs="Arial"/>
          <w:sz w:val="22"/>
          <w:szCs w:val="22"/>
          <w:lang w:eastAsia="en-GB"/>
        </w:rPr>
      </w:pPr>
    </w:p>
    <w:p w:rsidR="00311E85" w:rsidRDefault="00311E85" w:rsidP="00311E85">
      <w:pPr>
        <w:widowControl/>
        <w:overflowPunct/>
        <w:autoSpaceDE/>
        <w:autoSpaceDN/>
        <w:adjustRightInd/>
        <w:jc w:val="both"/>
        <w:textAlignment w:val="auto"/>
        <w:rPr>
          <w:rFonts w:cs="Arial"/>
        </w:rPr>
      </w:pPr>
      <w:r>
        <w:rPr>
          <w:rFonts w:cs="Arial"/>
        </w:rPr>
        <w:t xml:space="preserve">    </w:t>
      </w:r>
      <w:r w:rsidRPr="00DB2558">
        <w:rPr>
          <w:rFonts w:cs="Arial"/>
        </w:rPr>
        <w:t xml:space="preserve">The chosen development process </w:t>
      </w:r>
      <w:r>
        <w:rPr>
          <w:rFonts w:cs="Arial"/>
        </w:rPr>
        <w:t xml:space="preserve">for the RMG digital labs solution </w:t>
      </w:r>
      <w:r w:rsidRPr="00DB2558">
        <w:rPr>
          <w:rFonts w:cs="Arial"/>
        </w:rPr>
        <w:t xml:space="preserve">will follow </w:t>
      </w:r>
      <w:r>
        <w:rPr>
          <w:rFonts w:cs="Arial"/>
        </w:rPr>
        <w:t xml:space="preserve">Iterative Development process </w:t>
      </w:r>
      <w:r w:rsidRPr="00DB2558">
        <w:rPr>
          <w:rFonts w:cs="Arial"/>
        </w:rPr>
        <w:t xml:space="preserve">this will provide a lightweight, but disciplined, approach to software development, utilising a number of Agile practices. </w:t>
      </w:r>
      <w:r>
        <w:rPr>
          <w:rFonts w:cs="Arial"/>
        </w:rPr>
        <w:t xml:space="preserve">  It will be</w:t>
      </w:r>
      <w:r w:rsidRPr="00057149">
        <w:rPr>
          <w:rFonts w:cs="Arial"/>
        </w:rPr>
        <w:t xml:space="preserve"> risk-driven, iterative and incremental, with a focus on high collaboration and low ceremony; it </w:t>
      </w:r>
      <w:r>
        <w:rPr>
          <w:rFonts w:cs="Arial"/>
        </w:rPr>
        <w:t xml:space="preserve">will reduce </w:t>
      </w:r>
      <w:r w:rsidRPr="00057149">
        <w:rPr>
          <w:rFonts w:cs="Arial"/>
        </w:rPr>
        <w:t xml:space="preserve">process overheads without sacrificing quality, whilst delivering efficiently produced development.  </w:t>
      </w:r>
    </w:p>
    <w:p w:rsidR="00311E85" w:rsidRDefault="00311E85" w:rsidP="00311E85">
      <w:pPr>
        <w:widowControl/>
        <w:overflowPunct/>
        <w:autoSpaceDE/>
        <w:autoSpaceDN/>
        <w:adjustRightInd/>
        <w:jc w:val="both"/>
        <w:textAlignment w:val="auto"/>
        <w:rPr>
          <w:rFonts w:cs="Arial"/>
        </w:rPr>
      </w:pPr>
    </w:p>
    <w:p w:rsidR="00311E85" w:rsidRDefault="00311E85" w:rsidP="00311E85">
      <w:pPr>
        <w:widowControl/>
        <w:overflowPunct/>
        <w:autoSpaceDE/>
        <w:autoSpaceDN/>
        <w:adjustRightInd/>
        <w:jc w:val="both"/>
        <w:textAlignment w:val="auto"/>
        <w:rPr>
          <w:rFonts w:cs="Arial"/>
        </w:rPr>
      </w:pPr>
      <w:r w:rsidRPr="00057149">
        <w:rPr>
          <w:rFonts w:cs="Arial"/>
          <w:lang w:eastAsia="en-GB"/>
        </w:rPr>
        <w:t>The goal will be to build upon client-approved requirements as the project progresses, as opposed to delivering one large application at the end of the project</w:t>
      </w:r>
      <w:r w:rsidR="00E118D1">
        <w:rPr>
          <w:rFonts w:cs="Arial"/>
          <w:lang w:eastAsia="en-GB"/>
        </w:rPr>
        <w:t xml:space="preserve">.  This approach is the </w:t>
      </w:r>
      <w:r w:rsidR="00E118D1">
        <w:rPr>
          <w:rFonts w:cs="Arial"/>
        </w:rPr>
        <w:t>RMG digital labs</w:t>
      </w:r>
      <w:r>
        <w:rPr>
          <w:rFonts w:cs="Arial"/>
        </w:rPr>
        <w:t xml:space="preserve"> development process as governed by the current delivery agreement between Capgemini and RMG</w:t>
      </w:r>
      <w:r w:rsidRPr="00DB2558">
        <w:rPr>
          <w:rFonts w:cs="Arial"/>
        </w:rPr>
        <w:t>.</w:t>
      </w:r>
    </w:p>
    <w:p w:rsidR="00311E85" w:rsidRDefault="00311E85" w:rsidP="00311E85">
      <w:pPr>
        <w:widowControl/>
        <w:overflowPunct/>
        <w:autoSpaceDE/>
        <w:autoSpaceDN/>
        <w:adjustRightInd/>
        <w:jc w:val="both"/>
        <w:textAlignment w:val="auto"/>
        <w:rPr>
          <w:rFonts w:cs="Arial"/>
        </w:rPr>
      </w:pPr>
    </w:p>
    <w:p w:rsidR="00311E85" w:rsidRDefault="00311E85" w:rsidP="00311E85">
      <w:pPr>
        <w:jc w:val="both"/>
        <w:rPr>
          <w:rFonts w:cs="Arial"/>
          <w:lang w:eastAsia="en-GB"/>
        </w:rPr>
      </w:pPr>
      <w:r w:rsidRPr="002B2B78">
        <w:rPr>
          <w:rFonts w:cs="Arial"/>
        </w:rPr>
        <w:t xml:space="preserve">During each sprint phase all user requirements will be reviewed to ensure items are being built </w:t>
      </w:r>
      <w:r>
        <w:rPr>
          <w:rFonts w:cs="Arial"/>
        </w:rPr>
        <w:t xml:space="preserve">are </w:t>
      </w:r>
      <w:r w:rsidRPr="002B2B78">
        <w:rPr>
          <w:rFonts w:cs="Arial"/>
        </w:rPr>
        <w:t>as per RMG’s expectations and these will be man</w:t>
      </w:r>
      <w:r>
        <w:rPr>
          <w:rFonts w:cs="Arial"/>
        </w:rPr>
        <w:t xml:space="preserve">aged via the product backlog.  </w:t>
      </w:r>
      <w:r>
        <w:rPr>
          <w:rFonts w:cs="Arial"/>
          <w:lang w:eastAsia="en-GB"/>
        </w:rPr>
        <w:t>The product backlog will be analysed and reprioritis</w:t>
      </w:r>
      <w:r w:rsidRPr="00DB2558">
        <w:rPr>
          <w:rFonts w:cs="Arial"/>
          <w:lang w:eastAsia="en-GB"/>
        </w:rPr>
        <w:t>ed if necessary</w:t>
      </w:r>
      <w:r>
        <w:rPr>
          <w:rFonts w:cs="Arial"/>
          <w:lang w:eastAsia="en-GB"/>
        </w:rPr>
        <w:t xml:space="preserve"> allowing for different set of functionality to be selected for future </w:t>
      </w:r>
      <w:r w:rsidRPr="00DB2558">
        <w:rPr>
          <w:rFonts w:cs="Arial"/>
          <w:lang w:eastAsia="en-GB"/>
        </w:rPr>
        <w:t>sprint</w:t>
      </w:r>
      <w:r>
        <w:rPr>
          <w:rFonts w:cs="Arial"/>
          <w:lang w:eastAsia="en-GB"/>
        </w:rPr>
        <w:t xml:space="preserve">s during the </w:t>
      </w:r>
      <w:r w:rsidR="00E118D1">
        <w:rPr>
          <w:rFonts w:cs="Arial"/>
          <w:lang w:eastAsia="en-GB"/>
        </w:rPr>
        <w:t>RMG digital labs</w:t>
      </w:r>
      <w:r>
        <w:rPr>
          <w:rFonts w:cs="Arial"/>
          <w:lang w:eastAsia="en-GB"/>
        </w:rPr>
        <w:t xml:space="preserve"> delivery process. </w:t>
      </w:r>
    </w:p>
    <w:p w:rsidR="002B2B78" w:rsidRDefault="002B2B78" w:rsidP="00057149">
      <w:pPr>
        <w:jc w:val="both"/>
        <w:rPr>
          <w:rFonts w:cs="Arial"/>
          <w:lang w:eastAsia="en-GB"/>
        </w:rPr>
      </w:pPr>
    </w:p>
    <w:p w:rsidR="00E2674A" w:rsidRDefault="00E2674A">
      <w:pPr>
        <w:widowControl/>
        <w:overflowPunct/>
        <w:autoSpaceDE/>
        <w:autoSpaceDN/>
        <w:adjustRightInd/>
        <w:ind w:left="720" w:firstLine="720"/>
        <w:jc w:val="both"/>
        <w:textAlignment w:val="auto"/>
        <w:rPr>
          <w:lang w:val="en-US" w:eastAsia="zh-CN"/>
        </w:rPr>
      </w:pPr>
    </w:p>
    <w:p w:rsidR="00D526D6" w:rsidRDefault="00D526D6">
      <w:pPr>
        <w:widowControl/>
        <w:overflowPunct/>
        <w:autoSpaceDE/>
        <w:autoSpaceDN/>
        <w:adjustRightInd/>
        <w:ind w:left="720" w:firstLine="720"/>
        <w:jc w:val="both"/>
        <w:textAlignment w:val="auto"/>
        <w:rPr>
          <w:lang w:val="en-US" w:eastAsia="zh-CN"/>
        </w:rPr>
      </w:pPr>
    </w:p>
    <w:p w:rsidR="00246E3A" w:rsidRPr="00F656DD" w:rsidRDefault="00474F27" w:rsidP="00BA364C">
      <w:pPr>
        <w:pStyle w:val="ISAHead2"/>
      </w:pPr>
      <w:bookmarkStart w:id="78" w:name="_Toc426108273"/>
      <w:bookmarkStart w:id="79" w:name="_Toc426108793"/>
      <w:bookmarkStart w:id="80" w:name="_Toc426108993"/>
      <w:bookmarkStart w:id="81" w:name="_Toc426110479"/>
      <w:bookmarkStart w:id="82" w:name="_Toc426108274"/>
      <w:bookmarkStart w:id="83" w:name="_Toc426108794"/>
      <w:bookmarkStart w:id="84" w:name="_Toc426108994"/>
      <w:bookmarkStart w:id="85" w:name="_Toc426110480"/>
      <w:bookmarkStart w:id="86" w:name="_Toc432499057"/>
      <w:bookmarkEnd w:id="78"/>
      <w:bookmarkEnd w:id="79"/>
      <w:bookmarkEnd w:id="80"/>
      <w:bookmarkEnd w:id="81"/>
      <w:bookmarkEnd w:id="82"/>
      <w:bookmarkEnd w:id="83"/>
      <w:bookmarkEnd w:id="84"/>
      <w:bookmarkEnd w:id="85"/>
      <w:commentRangeStart w:id="87"/>
      <w:r>
        <w:t>Test</w:t>
      </w:r>
      <w:r w:rsidR="00240C8C">
        <w:t>ing</w:t>
      </w:r>
      <w:bookmarkEnd w:id="22"/>
      <w:r w:rsidR="00B30688">
        <w:t xml:space="preserve"> </w:t>
      </w:r>
      <w:r w:rsidR="006A0C7D">
        <w:t>in</w:t>
      </w:r>
      <w:r w:rsidR="00B30688">
        <w:t xml:space="preserve"> Scope</w:t>
      </w:r>
      <w:bookmarkEnd w:id="86"/>
      <w:r w:rsidR="00B30688">
        <w:t xml:space="preserve"> </w:t>
      </w:r>
      <w:commentRangeEnd w:id="87"/>
      <w:r w:rsidR="0004317D">
        <w:rPr>
          <w:rStyle w:val="CommentReference"/>
          <w:b w:val="0"/>
        </w:rPr>
        <w:commentReference w:id="87"/>
      </w:r>
    </w:p>
    <w:p w:rsidR="00246E3A" w:rsidRPr="004F5BD7" w:rsidRDefault="00246E3A" w:rsidP="00654932">
      <w:pPr>
        <w:pStyle w:val="ISAText"/>
        <w:jc w:val="both"/>
        <w:rPr>
          <w:rFonts w:cs="Arial"/>
          <w:sz w:val="20"/>
        </w:rPr>
      </w:pPr>
    </w:p>
    <w:p w:rsidR="00B30688" w:rsidRDefault="00474F27" w:rsidP="003C33EE">
      <w:pPr>
        <w:jc w:val="both"/>
      </w:pPr>
      <w:r>
        <w:t>Capgemini will take the lead on management</w:t>
      </w:r>
      <w:r w:rsidR="00B30688">
        <w:t xml:space="preserve"> of the following test </w:t>
      </w:r>
      <w:r w:rsidR="006A0C7D">
        <w:t>phases: -</w:t>
      </w:r>
      <w:r w:rsidR="00B30688">
        <w:t xml:space="preserve"> </w:t>
      </w:r>
    </w:p>
    <w:p w:rsidR="001359DF" w:rsidRDefault="001359DF" w:rsidP="00BB75ED">
      <w:pPr>
        <w:jc w:val="both"/>
      </w:pPr>
    </w:p>
    <w:p w:rsidR="00EA2681" w:rsidRPr="00290057" w:rsidRDefault="00290057" w:rsidP="00290057">
      <w:pPr>
        <w:jc w:val="both"/>
        <w:rPr>
          <w:b/>
        </w:rPr>
      </w:pPr>
      <w:r w:rsidRPr="00290057">
        <w:rPr>
          <w:b/>
        </w:rPr>
        <w:t>Functional Testing:</w:t>
      </w:r>
    </w:p>
    <w:p w:rsidR="00B1143B" w:rsidRDefault="004A565F" w:rsidP="00B10AF0">
      <w:pPr>
        <w:pStyle w:val="ListParagraph"/>
        <w:numPr>
          <w:ilvl w:val="0"/>
          <w:numId w:val="11"/>
        </w:numPr>
        <w:jc w:val="both"/>
      </w:pPr>
      <w:r w:rsidRPr="00B10AF0">
        <w:rPr>
          <w:b/>
        </w:rPr>
        <w:t>Unit Testing</w:t>
      </w:r>
      <w:r w:rsidR="00B1143B">
        <w:t xml:space="preserve">: </w:t>
      </w:r>
      <w:r w:rsidR="00B1143B" w:rsidRPr="00B1143B">
        <w:t>Unit Testing is a level of software testing where individual units/ components of software are tested</w:t>
      </w:r>
      <w:r w:rsidR="00B1143B">
        <w:t>.</w:t>
      </w:r>
    </w:p>
    <w:p w:rsidR="00B10AF0" w:rsidRDefault="00B10AF0" w:rsidP="00B10AF0">
      <w:pPr>
        <w:pStyle w:val="ListParagraph"/>
        <w:jc w:val="both"/>
      </w:pPr>
    </w:p>
    <w:p w:rsidR="00B1143B" w:rsidRDefault="00290057" w:rsidP="00B10AF0">
      <w:pPr>
        <w:pStyle w:val="ListParagraph"/>
        <w:numPr>
          <w:ilvl w:val="0"/>
          <w:numId w:val="11"/>
        </w:numPr>
        <w:jc w:val="both"/>
      </w:pPr>
      <w:r w:rsidRPr="00B10AF0">
        <w:rPr>
          <w:b/>
        </w:rPr>
        <w:t>Smoke Testing</w:t>
      </w:r>
      <w:r w:rsidR="00B1143B">
        <w:t xml:space="preserve">: </w:t>
      </w:r>
      <w:r w:rsidR="00B1143B" w:rsidRPr="00B1143B">
        <w:t>Smoke testing is the initial testing process exercised to check whether the software under test is ready/stable for further testing</w:t>
      </w:r>
      <w:r w:rsidR="00B10AF0">
        <w:t>.</w:t>
      </w:r>
    </w:p>
    <w:p w:rsidR="00B10AF0" w:rsidRDefault="00B10AF0" w:rsidP="00B10AF0">
      <w:pPr>
        <w:pStyle w:val="ListParagraph"/>
        <w:jc w:val="both"/>
      </w:pPr>
    </w:p>
    <w:p w:rsidR="00290057" w:rsidRDefault="00290057" w:rsidP="00134C3A">
      <w:pPr>
        <w:pStyle w:val="ListParagraph"/>
        <w:numPr>
          <w:ilvl w:val="0"/>
          <w:numId w:val="11"/>
        </w:numPr>
        <w:jc w:val="both"/>
      </w:pPr>
      <w:r w:rsidRPr="00B10AF0">
        <w:rPr>
          <w:b/>
        </w:rPr>
        <w:t>Sanity Testing</w:t>
      </w:r>
      <w:r w:rsidR="00B1143B">
        <w:t xml:space="preserve">: </w:t>
      </w:r>
      <w:r w:rsidR="00B1143B" w:rsidRPr="00B1143B">
        <w:t>Sanity testing is carry out to check whether the bugs reported in previous build are fixed</w:t>
      </w:r>
      <w:r w:rsidR="002C596D">
        <w:t xml:space="preserve"> and </w:t>
      </w:r>
      <w:r w:rsidR="002C596D" w:rsidRPr="002C596D">
        <w:t>verifies new funct</w:t>
      </w:r>
      <w:r w:rsidR="002C596D">
        <w:t>ionality.</w:t>
      </w:r>
    </w:p>
    <w:p w:rsidR="002C596D" w:rsidRDefault="002C596D" w:rsidP="002C596D">
      <w:pPr>
        <w:pStyle w:val="ListParagraph"/>
        <w:jc w:val="both"/>
      </w:pPr>
    </w:p>
    <w:p w:rsidR="00290057" w:rsidRDefault="009D1413" w:rsidP="00B10AF0">
      <w:pPr>
        <w:pStyle w:val="ListParagraph"/>
        <w:numPr>
          <w:ilvl w:val="0"/>
          <w:numId w:val="11"/>
        </w:numPr>
        <w:jc w:val="both"/>
      </w:pPr>
      <w:r w:rsidRPr="00B10AF0">
        <w:rPr>
          <w:b/>
        </w:rPr>
        <w:t>Skim Testing</w:t>
      </w:r>
      <w:r w:rsidR="002C596D">
        <w:t>:</w:t>
      </w:r>
      <w:r w:rsidR="002C596D" w:rsidRPr="002C596D">
        <w:t xml:space="preserve"> A testing technique used to determine the fitness of a new build or release of an AUT to undergo further, more thorough testing</w:t>
      </w:r>
      <w:r w:rsidR="002C596D">
        <w:t>.</w:t>
      </w:r>
    </w:p>
    <w:p w:rsidR="00B10AF0" w:rsidRDefault="00B10AF0" w:rsidP="00B10AF0">
      <w:pPr>
        <w:jc w:val="both"/>
      </w:pPr>
    </w:p>
    <w:p w:rsidR="004A565F" w:rsidRDefault="004A565F" w:rsidP="00134C3A">
      <w:pPr>
        <w:pStyle w:val="ListParagraph"/>
        <w:numPr>
          <w:ilvl w:val="0"/>
          <w:numId w:val="11"/>
        </w:numPr>
        <w:jc w:val="both"/>
      </w:pPr>
      <w:r w:rsidRPr="00B10AF0">
        <w:rPr>
          <w:b/>
        </w:rPr>
        <w:t>System Testing</w:t>
      </w:r>
      <w:r w:rsidR="002C596D">
        <w:t>:</w:t>
      </w:r>
      <w:r w:rsidR="00B10AF0" w:rsidRPr="00B10AF0">
        <w:t xml:space="preserve"> Black-box type testing that is based on overall requirements specifications; covers all combined parts of a system</w:t>
      </w:r>
    </w:p>
    <w:p w:rsidR="00B10AF0" w:rsidRDefault="00B10AF0" w:rsidP="00B10AF0">
      <w:pPr>
        <w:pStyle w:val="ListParagraph"/>
        <w:jc w:val="both"/>
      </w:pPr>
    </w:p>
    <w:p w:rsidR="00290057" w:rsidRDefault="00290057" w:rsidP="00B10AF0">
      <w:pPr>
        <w:pStyle w:val="ListParagraph"/>
        <w:numPr>
          <w:ilvl w:val="0"/>
          <w:numId w:val="11"/>
        </w:numPr>
        <w:jc w:val="both"/>
      </w:pPr>
      <w:r w:rsidRPr="00B10AF0">
        <w:rPr>
          <w:b/>
        </w:rPr>
        <w:t>Regression Testing</w:t>
      </w:r>
      <w:r w:rsidR="002C596D">
        <w:t>:</w:t>
      </w:r>
      <w:r w:rsidR="00B10AF0" w:rsidRPr="00B10AF0">
        <w:t xml:space="preserve"> The purpose of regression testing is to confirm that a  recent program or code change has not adversely affected existing features.</w:t>
      </w:r>
    </w:p>
    <w:p w:rsidR="00290057" w:rsidRDefault="00290057" w:rsidP="00290057">
      <w:pPr>
        <w:jc w:val="both"/>
      </w:pPr>
    </w:p>
    <w:p w:rsidR="00290057" w:rsidRDefault="00290057" w:rsidP="00290057">
      <w:pPr>
        <w:jc w:val="both"/>
        <w:rPr>
          <w:b/>
        </w:rPr>
      </w:pPr>
      <w:r w:rsidRPr="00290057">
        <w:rPr>
          <w:b/>
        </w:rPr>
        <w:t>Non-Functional Testing:</w:t>
      </w:r>
    </w:p>
    <w:p w:rsidR="009D1413" w:rsidRDefault="009D1413" w:rsidP="00290057">
      <w:pPr>
        <w:pStyle w:val="ListParagraph"/>
        <w:numPr>
          <w:ilvl w:val="0"/>
          <w:numId w:val="32"/>
        </w:numPr>
        <w:jc w:val="both"/>
      </w:pPr>
      <w:r w:rsidRPr="00A562A0">
        <w:rPr>
          <w:b/>
        </w:rPr>
        <w:t>BaseLine Testing</w:t>
      </w:r>
      <w:r w:rsidR="00B10AF0" w:rsidRPr="00A562A0">
        <w:rPr>
          <w:b/>
        </w:rPr>
        <w:t>:</w:t>
      </w:r>
      <w:r w:rsidR="00E36F5A" w:rsidRPr="00E36F5A">
        <w:t xml:space="preserve"> Baseline tests form a very important part of the performance test methodology</w:t>
      </w:r>
      <w:r w:rsidR="00B62B89">
        <w:t xml:space="preserve">. </w:t>
      </w:r>
      <w:r w:rsidR="00E36F5A" w:rsidRPr="00E36F5A">
        <w:t>Done for each script with 1, 2, 5, 10, 20 and 50 users to determine baselines for mainly response times.</w:t>
      </w:r>
    </w:p>
    <w:p w:rsidR="00A562A0" w:rsidRDefault="00A562A0" w:rsidP="00A562A0">
      <w:pPr>
        <w:pStyle w:val="ListParagraph"/>
        <w:jc w:val="both"/>
      </w:pPr>
    </w:p>
    <w:p w:rsidR="00B62B89" w:rsidRDefault="00B62B89" w:rsidP="00290057">
      <w:pPr>
        <w:pStyle w:val="ListParagraph"/>
        <w:numPr>
          <w:ilvl w:val="0"/>
          <w:numId w:val="32"/>
        </w:numPr>
        <w:jc w:val="both"/>
      </w:pPr>
      <w:r w:rsidRPr="00A562A0">
        <w:rPr>
          <w:b/>
        </w:rPr>
        <w:t>Load Testing:</w:t>
      </w:r>
      <w:r w:rsidRPr="00B62B89">
        <w:t xml:space="preserve"> Test system with multiple users to determine performance under load. The number of users is usually specified by the performance test requirements.</w:t>
      </w:r>
    </w:p>
    <w:p w:rsidR="00B62B89" w:rsidRDefault="00B62B89" w:rsidP="00290057">
      <w:pPr>
        <w:pStyle w:val="ListParagraph"/>
        <w:numPr>
          <w:ilvl w:val="0"/>
          <w:numId w:val="32"/>
        </w:numPr>
        <w:jc w:val="both"/>
      </w:pPr>
      <w:r w:rsidRPr="00A562A0">
        <w:rPr>
          <w:b/>
        </w:rPr>
        <w:lastRenderedPageBreak/>
        <w:t>Stress Testing:</w:t>
      </w:r>
      <w:r>
        <w:t xml:space="preserve"> </w:t>
      </w:r>
      <w:r w:rsidRPr="00B62B89">
        <w:t>Load the system to its breakpoint. This is to determine the system break point or threshold. How the system breaks and recovers should also be monitored.</w:t>
      </w:r>
    </w:p>
    <w:p w:rsidR="00A562A0" w:rsidRPr="009D1413" w:rsidRDefault="00A562A0" w:rsidP="00A562A0">
      <w:pPr>
        <w:pStyle w:val="ListParagraph"/>
        <w:jc w:val="both"/>
      </w:pPr>
    </w:p>
    <w:p w:rsidR="009D1413" w:rsidRPr="00A562A0" w:rsidRDefault="009D1413" w:rsidP="00A562A0">
      <w:pPr>
        <w:pStyle w:val="ListParagraph"/>
        <w:numPr>
          <w:ilvl w:val="0"/>
          <w:numId w:val="32"/>
        </w:numPr>
        <w:jc w:val="both"/>
        <w:rPr>
          <w:b/>
        </w:rPr>
      </w:pPr>
      <w:r w:rsidRPr="00A562A0">
        <w:rPr>
          <w:b/>
        </w:rPr>
        <w:t>Performance Testing</w:t>
      </w:r>
      <w:r w:rsidR="00B10AF0" w:rsidRPr="00A562A0">
        <w:rPr>
          <w:b/>
        </w:rPr>
        <w:t>:</w:t>
      </w:r>
      <w:r w:rsidR="00A562A0" w:rsidRPr="00A562A0">
        <w:t xml:space="preserve"> 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A562A0" w:rsidRPr="00A562A0" w:rsidRDefault="00A562A0" w:rsidP="00A562A0">
      <w:pPr>
        <w:jc w:val="both"/>
        <w:rPr>
          <w:b/>
        </w:rPr>
      </w:pPr>
    </w:p>
    <w:p w:rsidR="00282509" w:rsidRPr="00A562A0" w:rsidRDefault="00282509" w:rsidP="00290057">
      <w:pPr>
        <w:pStyle w:val="ListParagraph"/>
        <w:numPr>
          <w:ilvl w:val="0"/>
          <w:numId w:val="32"/>
        </w:numPr>
        <w:jc w:val="both"/>
        <w:rPr>
          <w:b/>
        </w:rPr>
      </w:pPr>
      <w:r w:rsidRPr="00A562A0">
        <w:rPr>
          <w:b/>
        </w:rPr>
        <w:t>Soak Testing</w:t>
      </w:r>
      <w:r w:rsidR="00B10AF0" w:rsidRPr="00A562A0">
        <w:rPr>
          <w:b/>
        </w:rPr>
        <w:t>:</w:t>
      </w:r>
      <w:r w:rsidR="00A562A0" w:rsidRPr="00A562A0">
        <w:t xml:space="preserve"> Testing a system under load for an extended period of time to establish stability and behavior under sustained use.</w:t>
      </w:r>
    </w:p>
    <w:p w:rsidR="00A562A0" w:rsidRPr="00A562A0" w:rsidRDefault="00A562A0" w:rsidP="00A562A0">
      <w:pPr>
        <w:jc w:val="both"/>
        <w:rPr>
          <w:b/>
        </w:rPr>
      </w:pPr>
    </w:p>
    <w:p w:rsidR="009D1413" w:rsidRPr="00290057" w:rsidRDefault="009D1413" w:rsidP="00290057">
      <w:pPr>
        <w:pStyle w:val="ListParagraph"/>
        <w:numPr>
          <w:ilvl w:val="0"/>
          <w:numId w:val="32"/>
        </w:numPr>
        <w:jc w:val="both"/>
        <w:rPr>
          <w:b/>
        </w:rPr>
      </w:pPr>
      <w:r w:rsidRPr="00A562A0">
        <w:rPr>
          <w:b/>
        </w:rPr>
        <w:t>Volume Testing</w:t>
      </w:r>
      <w:r w:rsidR="00B10AF0" w:rsidRPr="00A562A0">
        <w:rPr>
          <w:b/>
        </w:rPr>
        <w:t>:</w:t>
      </w:r>
      <w:r w:rsidR="00A562A0" w:rsidRPr="00A562A0">
        <w:t xml:space="preserve"> Testing a system with a certain amount of data. Usually includes high data and throughput volumes.</w:t>
      </w:r>
    </w:p>
    <w:p w:rsidR="00EA2681" w:rsidRDefault="00EA2681" w:rsidP="00585D7C">
      <w:pPr>
        <w:jc w:val="both"/>
      </w:pPr>
    </w:p>
    <w:p w:rsidR="005C00A5" w:rsidRDefault="00240C8C">
      <w:pPr>
        <w:pStyle w:val="ISAHead2"/>
        <w:jc w:val="both"/>
      </w:pPr>
      <w:bookmarkStart w:id="88" w:name="_Toc432499058"/>
      <w:r>
        <w:t xml:space="preserve">Not </w:t>
      </w:r>
      <w:r w:rsidR="006A0C7D">
        <w:t>in</w:t>
      </w:r>
      <w:r>
        <w:t xml:space="preserve"> </w:t>
      </w:r>
      <w:r w:rsidR="00B30688">
        <w:t>Scope</w:t>
      </w:r>
      <w:bookmarkEnd w:id="88"/>
      <w:r w:rsidR="00B30688">
        <w:t xml:space="preserve"> </w:t>
      </w:r>
    </w:p>
    <w:p w:rsidR="00B30688" w:rsidRDefault="00EA2681" w:rsidP="003C33EE">
      <w:pPr>
        <w:jc w:val="both"/>
      </w:pPr>
      <w:r>
        <w:t xml:space="preserve">   </w:t>
      </w:r>
    </w:p>
    <w:p w:rsidR="00EA2681" w:rsidRDefault="00346BC7" w:rsidP="003C33EE">
      <w:pPr>
        <w:jc w:val="both"/>
      </w:pPr>
      <w:r>
        <w:t xml:space="preserve">   Need HLD document</w:t>
      </w:r>
      <w:r w:rsidR="00EA2681">
        <w:t xml:space="preserve"> </w:t>
      </w:r>
    </w:p>
    <w:p w:rsidR="002D2DC6" w:rsidRDefault="002D2DC6" w:rsidP="004F0E64">
      <w:pPr>
        <w:pStyle w:val="ListParagraph"/>
        <w:widowControl/>
        <w:overflowPunct/>
        <w:autoSpaceDE/>
        <w:autoSpaceDN/>
        <w:adjustRightInd/>
        <w:textAlignment w:val="auto"/>
        <w:rPr>
          <w:color w:val="000000" w:themeColor="text1"/>
        </w:rPr>
      </w:pPr>
    </w:p>
    <w:p w:rsidR="002D2DC6" w:rsidRPr="004F0E64" w:rsidRDefault="002D2DC6" w:rsidP="004F0E64">
      <w:pPr>
        <w:pStyle w:val="ListParagraph"/>
        <w:widowControl/>
        <w:overflowPunct/>
        <w:autoSpaceDE/>
        <w:autoSpaceDN/>
        <w:adjustRightInd/>
        <w:textAlignment w:val="auto"/>
        <w:rPr>
          <w:color w:val="000000" w:themeColor="text1"/>
        </w:rPr>
      </w:pPr>
    </w:p>
    <w:p w:rsidR="009440C2" w:rsidRDefault="009440C2" w:rsidP="009440C2">
      <w:pPr>
        <w:pStyle w:val="ISAHead2"/>
      </w:pPr>
      <w:bookmarkStart w:id="89" w:name="_Toc429400779"/>
      <w:bookmarkStart w:id="90" w:name="_Toc429400780"/>
      <w:bookmarkStart w:id="91" w:name="_Toc429400781"/>
      <w:bookmarkStart w:id="92" w:name="_Toc429128885"/>
      <w:bookmarkStart w:id="93" w:name="_Toc429130772"/>
      <w:bookmarkStart w:id="94" w:name="_Toc429130885"/>
      <w:bookmarkStart w:id="95" w:name="_Toc429131003"/>
      <w:bookmarkStart w:id="96" w:name="_Toc429131108"/>
      <w:bookmarkStart w:id="97" w:name="_Toc429131213"/>
      <w:bookmarkStart w:id="98" w:name="_Toc429128886"/>
      <w:bookmarkStart w:id="99" w:name="_Toc429130773"/>
      <w:bookmarkStart w:id="100" w:name="_Toc429130886"/>
      <w:bookmarkStart w:id="101" w:name="_Toc429131004"/>
      <w:bookmarkStart w:id="102" w:name="_Toc429131109"/>
      <w:bookmarkStart w:id="103" w:name="_Toc429131214"/>
      <w:bookmarkStart w:id="104" w:name="_Toc429128887"/>
      <w:bookmarkStart w:id="105" w:name="_Toc429130774"/>
      <w:bookmarkStart w:id="106" w:name="_Toc429130887"/>
      <w:bookmarkStart w:id="107" w:name="_Toc429131005"/>
      <w:bookmarkStart w:id="108" w:name="_Toc429131110"/>
      <w:bookmarkStart w:id="109" w:name="_Toc429131215"/>
      <w:bookmarkStart w:id="110" w:name="_Toc429128888"/>
      <w:bookmarkStart w:id="111" w:name="_Toc429130775"/>
      <w:bookmarkStart w:id="112" w:name="_Toc429130888"/>
      <w:bookmarkStart w:id="113" w:name="_Toc429131006"/>
      <w:bookmarkStart w:id="114" w:name="_Toc429131111"/>
      <w:bookmarkStart w:id="115" w:name="_Toc429131216"/>
      <w:bookmarkStart w:id="116" w:name="_Toc429128889"/>
      <w:bookmarkStart w:id="117" w:name="_Toc429130776"/>
      <w:bookmarkStart w:id="118" w:name="_Toc429130889"/>
      <w:bookmarkStart w:id="119" w:name="_Toc429131007"/>
      <w:bookmarkStart w:id="120" w:name="_Toc429131112"/>
      <w:bookmarkStart w:id="121" w:name="_Toc429131217"/>
      <w:bookmarkStart w:id="122" w:name="_Toc429128890"/>
      <w:bookmarkStart w:id="123" w:name="_Toc429130777"/>
      <w:bookmarkStart w:id="124" w:name="_Toc429130890"/>
      <w:bookmarkStart w:id="125" w:name="_Toc429131008"/>
      <w:bookmarkStart w:id="126" w:name="_Toc429131113"/>
      <w:bookmarkStart w:id="127" w:name="_Toc429131218"/>
      <w:bookmarkStart w:id="128" w:name="_Toc429128891"/>
      <w:bookmarkStart w:id="129" w:name="_Toc429130778"/>
      <w:bookmarkStart w:id="130" w:name="_Toc429130891"/>
      <w:bookmarkStart w:id="131" w:name="_Toc429131009"/>
      <w:bookmarkStart w:id="132" w:name="_Toc429131114"/>
      <w:bookmarkStart w:id="133" w:name="_Toc429131219"/>
      <w:bookmarkStart w:id="134" w:name="_Toc429128892"/>
      <w:bookmarkStart w:id="135" w:name="_Toc429130779"/>
      <w:bookmarkStart w:id="136" w:name="_Toc429130892"/>
      <w:bookmarkStart w:id="137" w:name="_Toc429131010"/>
      <w:bookmarkStart w:id="138" w:name="_Toc429131115"/>
      <w:bookmarkStart w:id="139" w:name="_Toc429131220"/>
      <w:bookmarkStart w:id="140" w:name="_Toc429128893"/>
      <w:bookmarkStart w:id="141" w:name="_Toc429130780"/>
      <w:bookmarkStart w:id="142" w:name="_Toc429130893"/>
      <w:bookmarkStart w:id="143" w:name="_Toc429131011"/>
      <w:bookmarkStart w:id="144" w:name="_Toc429131116"/>
      <w:bookmarkStart w:id="145" w:name="_Toc429131221"/>
      <w:bookmarkStart w:id="146" w:name="_Toc429128894"/>
      <w:bookmarkStart w:id="147" w:name="_Toc429130781"/>
      <w:bookmarkStart w:id="148" w:name="_Toc429130894"/>
      <w:bookmarkStart w:id="149" w:name="_Toc429131012"/>
      <w:bookmarkStart w:id="150" w:name="_Toc429131117"/>
      <w:bookmarkStart w:id="151" w:name="_Toc429131222"/>
      <w:bookmarkStart w:id="152" w:name="_Toc429128895"/>
      <w:bookmarkStart w:id="153" w:name="_Toc429130782"/>
      <w:bookmarkStart w:id="154" w:name="_Toc429130895"/>
      <w:bookmarkStart w:id="155" w:name="_Toc429131013"/>
      <w:bookmarkStart w:id="156" w:name="_Toc429131118"/>
      <w:bookmarkStart w:id="157" w:name="_Toc429131223"/>
      <w:bookmarkStart w:id="158" w:name="_Toc429128896"/>
      <w:bookmarkStart w:id="159" w:name="_Toc429130783"/>
      <w:bookmarkStart w:id="160" w:name="_Toc429130896"/>
      <w:bookmarkStart w:id="161" w:name="_Toc429131014"/>
      <w:bookmarkStart w:id="162" w:name="_Toc429131119"/>
      <w:bookmarkStart w:id="163" w:name="_Toc429131224"/>
      <w:bookmarkStart w:id="164" w:name="_Toc429128897"/>
      <w:bookmarkStart w:id="165" w:name="_Toc429130784"/>
      <w:bookmarkStart w:id="166" w:name="_Toc429130897"/>
      <w:bookmarkStart w:id="167" w:name="_Toc429131015"/>
      <w:bookmarkStart w:id="168" w:name="_Toc429131120"/>
      <w:bookmarkStart w:id="169" w:name="_Toc429131225"/>
      <w:bookmarkStart w:id="170" w:name="_Toc429128898"/>
      <w:bookmarkStart w:id="171" w:name="_Toc429130785"/>
      <w:bookmarkStart w:id="172" w:name="_Toc429130898"/>
      <w:bookmarkStart w:id="173" w:name="_Toc429131016"/>
      <w:bookmarkStart w:id="174" w:name="_Toc429131121"/>
      <w:bookmarkStart w:id="175" w:name="_Toc429131226"/>
      <w:bookmarkStart w:id="176" w:name="_Toc429128899"/>
      <w:bookmarkStart w:id="177" w:name="_Toc429130786"/>
      <w:bookmarkStart w:id="178" w:name="_Toc429130899"/>
      <w:bookmarkStart w:id="179" w:name="_Toc429131017"/>
      <w:bookmarkStart w:id="180" w:name="_Toc429131122"/>
      <w:bookmarkStart w:id="181" w:name="_Toc429131227"/>
      <w:bookmarkStart w:id="182" w:name="_Toc429128900"/>
      <w:bookmarkStart w:id="183" w:name="_Toc429130787"/>
      <w:bookmarkStart w:id="184" w:name="_Toc429130900"/>
      <w:bookmarkStart w:id="185" w:name="_Toc429131018"/>
      <w:bookmarkStart w:id="186" w:name="_Toc429131123"/>
      <w:bookmarkStart w:id="187" w:name="_Toc429131228"/>
      <w:bookmarkStart w:id="188" w:name="_Toc429128901"/>
      <w:bookmarkStart w:id="189" w:name="_Toc429130788"/>
      <w:bookmarkStart w:id="190" w:name="_Toc429130901"/>
      <w:bookmarkStart w:id="191" w:name="_Toc429131019"/>
      <w:bookmarkStart w:id="192" w:name="_Toc429131124"/>
      <w:bookmarkStart w:id="193" w:name="_Toc429131229"/>
      <w:bookmarkStart w:id="194" w:name="_Toc429128902"/>
      <w:bookmarkStart w:id="195" w:name="_Toc429130789"/>
      <w:bookmarkStart w:id="196" w:name="_Toc429130902"/>
      <w:bookmarkStart w:id="197" w:name="_Toc429131020"/>
      <w:bookmarkStart w:id="198" w:name="_Toc429131125"/>
      <w:bookmarkStart w:id="199" w:name="_Toc429131230"/>
      <w:bookmarkStart w:id="200" w:name="_Toc429128903"/>
      <w:bookmarkStart w:id="201" w:name="_Toc429130790"/>
      <w:bookmarkStart w:id="202" w:name="_Toc429130903"/>
      <w:bookmarkStart w:id="203" w:name="_Toc429131021"/>
      <w:bookmarkStart w:id="204" w:name="_Toc429131126"/>
      <w:bookmarkStart w:id="205" w:name="_Toc429131231"/>
      <w:bookmarkStart w:id="206" w:name="_Toc429128904"/>
      <w:bookmarkStart w:id="207" w:name="_Toc429130791"/>
      <w:bookmarkStart w:id="208" w:name="_Toc429130904"/>
      <w:bookmarkStart w:id="209" w:name="_Toc429131022"/>
      <w:bookmarkStart w:id="210" w:name="_Toc429131127"/>
      <w:bookmarkStart w:id="211" w:name="_Toc429131232"/>
      <w:bookmarkStart w:id="212" w:name="_Toc429128905"/>
      <w:bookmarkStart w:id="213" w:name="_Toc429130792"/>
      <w:bookmarkStart w:id="214" w:name="_Toc429130905"/>
      <w:bookmarkStart w:id="215" w:name="_Toc429131023"/>
      <w:bookmarkStart w:id="216" w:name="_Toc429131128"/>
      <w:bookmarkStart w:id="217" w:name="_Toc429131233"/>
      <w:bookmarkStart w:id="218" w:name="_Toc429128906"/>
      <w:bookmarkStart w:id="219" w:name="_Toc429130793"/>
      <w:bookmarkStart w:id="220" w:name="_Toc429130906"/>
      <w:bookmarkStart w:id="221" w:name="_Toc429131024"/>
      <w:bookmarkStart w:id="222" w:name="_Toc429131129"/>
      <w:bookmarkStart w:id="223" w:name="_Toc429131234"/>
      <w:bookmarkStart w:id="224" w:name="_Toc429128907"/>
      <w:bookmarkStart w:id="225" w:name="_Toc429130794"/>
      <w:bookmarkStart w:id="226" w:name="_Toc429130907"/>
      <w:bookmarkStart w:id="227" w:name="_Toc429131025"/>
      <w:bookmarkStart w:id="228" w:name="_Toc429131130"/>
      <w:bookmarkStart w:id="229" w:name="_Toc429131235"/>
      <w:bookmarkStart w:id="230" w:name="_Toc429128908"/>
      <w:bookmarkStart w:id="231" w:name="_Toc429130795"/>
      <w:bookmarkStart w:id="232" w:name="_Toc429130908"/>
      <w:bookmarkStart w:id="233" w:name="_Toc429131026"/>
      <w:bookmarkStart w:id="234" w:name="_Toc429131131"/>
      <w:bookmarkStart w:id="235" w:name="_Toc429131236"/>
      <w:bookmarkStart w:id="236" w:name="_Toc429128909"/>
      <w:bookmarkStart w:id="237" w:name="_Toc429130796"/>
      <w:bookmarkStart w:id="238" w:name="_Toc429130909"/>
      <w:bookmarkStart w:id="239" w:name="_Toc429131027"/>
      <w:bookmarkStart w:id="240" w:name="_Toc429131132"/>
      <w:bookmarkStart w:id="241" w:name="_Toc429131237"/>
      <w:bookmarkStart w:id="242" w:name="_Toc429128910"/>
      <w:bookmarkStart w:id="243" w:name="_Toc429130797"/>
      <w:bookmarkStart w:id="244" w:name="_Toc429130910"/>
      <w:bookmarkStart w:id="245" w:name="_Toc429131028"/>
      <w:bookmarkStart w:id="246" w:name="_Toc429131133"/>
      <w:bookmarkStart w:id="247" w:name="_Toc429131238"/>
      <w:bookmarkStart w:id="248" w:name="_Toc429128911"/>
      <w:bookmarkStart w:id="249" w:name="_Toc429130798"/>
      <w:bookmarkStart w:id="250" w:name="_Toc429130911"/>
      <w:bookmarkStart w:id="251" w:name="_Toc429131029"/>
      <w:bookmarkStart w:id="252" w:name="_Toc429131134"/>
      <w:bookmarkStart w:id="253" w:name="_Toc429131239"/>
      <w:bookmarkStart w:id="254" w:name="_Toc429128912"/>
      <w:bookmarkStart w:id="255" w:name="_Toc429130799"/>
      <w:bookmarkStart w:id="256" w:name="_Toc429130912"/>
      <w:bookmarkStart w:id="257" w:name="_Toc429131030"/>
      <w:bookmarkStart w:id="258" w:name="_Toc429131135"/>
      <w:bookmarkStart w:id="259" w:name="_Toc429131240"/>
      <w:bookmarkStart w:id="260" w:name="_Toc429128913"/>
      <w:bookmarkStart w:id="261" w:name="_Toc429130800"/>
      <w:bookmarkStart w:id="262" w:name="_Toc429130913"/>
      <w:bookmarkStart w:id="263" w:name="_Toc429131031"/>
      <w:bookmarkStart w:id="264" w:name="_Toc429131136"/>
      <w:bookmarkStart w:id="265" w:name="_Toc429131241"/>
      <w:bookmarkStart w:id="266" w:name="_Toc429128914"/>
      <w:bookmarkStart w:id="267" w:name="_Toc429130801"/>
      <w:bookmarkStart w:id="268" w:name="_Toc429130914"/>
      <w:bookmarkStart w:id="269" w:name="_Toc429131032"/>
      <w:bookmarkStart w:id="270" w:name="_Toc429131137"/>
      <w:bookmarkStart w:id="271" w:name="_Toc429131242"/>
      <w:bookmarkStart w:id="272" w:name="_Toc429128915"/>
      <w:bookmarkStart w:id="273" w:name="_Toc429130802"/>
      <w:bookmarkStart w:id="274" w:name="_Toc429130915"/>
      <w:bookmarkStart w:id="275" w:name="_Toc429131033"/>
      <w:bookmarkStart w:id="276" w:name="_Toc429131138"/>
      <w:bookmarkStart w:id="277" w:name="_Toc429131243"/>
      <w:bookmarkStart w:id="278" w:name="_Toc429128916"/>
      <w:bookmarkStart w:id="279" w:name="_Toc429130803"/>
      <w:bookmarkStart w:id="280" w:name="_Toc429130916"/>
      <w:bookmarkStart w:id="281" w:name="_Toc429131034"/>
      <w:bookmarkStart w:id="282" w:name="_Toc429131139"/>
      <w:bookmarkStart w:id="283" w:name="_Toc429131244"/>
      <w:bookmarkStart w:id="284" w:name="_Toc429128917"/>
      <w:bookmarkStart w:id="285" w:name="_Toc429130804"/>
      <w:bookmarkStart w:id="286" w:name="_Toc429130917"/>
      <w:bookmarkStart w:id="287" w:name="_Toc429131035"/>
      <w:bookmarkStart w:id="288" w:name="_Toc429131140"/>
      <w:bookmarkStart w:id="289" w:name="_Toc429131245"/>
      <w:bookmarkStart w:id="290" w:name="_Toc429128918"/>
      <w:bookmarkStart w:id="291" w:name="_Toc429130805"/>
      <w:bookmarkStart w:id="292" w:name="_Toc429130918"/>
      <w:bookmarkStart w:id="293" w:name="_Toc429131036"/>
      <w:bookmarkStart w:id="294" w:name="_Toc429131141"/>
      <w:bookmarkStart w:id="295" w:name="_Toc429131246"/>
      <w:bookmarkStart w:id="296" w:name="_Toc429128919"/>
      <w:bookmarkStart w:id="297" w:name="_Toc429130806"/>
      <w:bookmarkStart w:id="298" w:name="_Toc429130919"/>
      <w:bookmarkStart w:id="299" w:name="_Toc429131037"/>
      <w:bookmarkStart w:id="300" w:name="_Toc429131142"/>
      <w:bookmarkStart w:id="301" w:name="_Toc429131247"/>
      <w:bookmarkStart w:id="302" w:name="_Toc429128920"/>
      <w:bookmarkStart w:id="303" w:name="_Toc429130807"/>
      <w:bookmarkStart w:id="304" w:name="_Toc429130920"/>
      <w:bookmarkStart w:id="305" w:name="_Toc429131038"/>
      <w:bookmarkStart w:id="306" w:name="_Toc429131143"/>
      <w:bookmarkStart w:id="307" w:name="_Toc429131248"/>
      <w:bookmarkStart w:id="308" w:name="_Toc429128921"/>
      <w:bookmarkStart w:id="309" w:name="_Toc429130808"/>
      <w:bookmarkStart w:id="310" w:name="_Toc429130921"/>
      <w:bookmarkStart w:id="311" w:name="_Toc429131039"/>
      <w:bookmarkStart w:id="312" w:name="_Toc429131144"/>
      <w:bookmarkStart w:id="313" w:name="_Toc429131249"/>
      <w:bookmarkStart w:id="314" w:name="_Toc429128922"/>
      <w:bookmarkStart w:id="315" w:name="_Toc429130809"/>
      <w:bookmarkStart w:id="316" w:name="_Toc429130922"/>
      <w:bookmarkStart w:id="317" w:name="_Toc429131040"/>
      <w:bookmarkStart w:id="318" w:name="_Toc429131145"/>
      <w:bookmarkStart w:id="319" w:name="_Toc429131250"/>
      <w:bookmarkStart w:id="320" w:name="_Toc429128923"/>
      <w:bookmarkStart w:id="321" w:name="_Toc429130810"/>
      <w:bookmarkStart w:id="322" w:name="_Toc429130923"/>
      <w:bookmarkStart w:id="323" w:name="_Toc429131041"/>
      <w:bookmarkStart w:id="324" w:name="_Toc429131146"/>
      <w:bookmarkStart w:id="325" w:name="_Toc429131251"/>
      <w:bookmarkStart w:id="326" w:name="_Toc429128924"/>
      <w:bookmarkStart w:id="327" w:name="_Toc429130811"/>
      <w:bookmarkStart w:id="328" w:name="_Toc429130924"/>
      <w:bookmarkStart w:id="329" w:name="_Toc429131042"/>
      <w:bookmarkStart w:id="330" w:name="_Toc429131147"/>
      <w:bookmarkStart w:id="331" w:name="_Toc429131252"/>
      <w:bookmarkStart w:id="332" w:name="_Toc429128925"/>
      <w:bookmarkStart w:id="333" w:name="_Toc429130812"/>
      <w:bookmarkStart w:id="334" w:name="_Toc429130925"/>
      <w:bookmarkStart w:id="335" w:name="_Toc429131043"/>
      <w:bookmarkStart w:id="336" w:name="_Toc429131148"/>
      <w:bookmarkStart w:id="337" w:name="_Toc429131253"/>
      <w:bookmarkStart w:id="338" w:name="_Toc429128926"/>
      <w:bookmarkStart w:id="339" w:name="_Toc429130813"/>
      <w:bookmarkStart w:id="340" w:name="_Toc429130926"/>
      <w:bookmarkStart w:id="341" w:name="_Toc429131044"/>
      <w:bookmarkStart w:id="342" w:name="_Toc429131149"/>
      <w:bookmarkStart w:id="343" w:name="_Toc429131254"/>
      <w:bookmarkStart w:id="344" w:name="_Toc429128927"/>
      <w:bookmarkStart w:id="345" w:name="_Toc429130814"/>
      <w:bookmarkStart w:id="346" w:name="_Toc429130927"/>
      <w:bookmarkStart w:id="347" w:name="_Toc429131045"/>
      <w:bookmarkStart w:id="348" w:name="_Toc429131150"/>
      <w:bookmarkStart w:id="349" w:name="_Toc429131255"/>
      <w:bookmarkStart w:id="350" w:name="_Toc429128928"/>
      <w:bookmarkStart w:id="351" w:name="_Toc429130815"/>
      <w:bookmarkStart w:id="352" w:name="_Toc429130928"/>
      <w:bookmarkStart w:id="353" w:name="_Toc429131046"/>
      <w:bookmarkStart w:id="354" w:name="_Toc429131151"/>
      <w:bookmarkStart w:id="355" w:name="_Toc429131256"/>
      <w:bookmarkStart w:id="356" w:name="_Toc429128929"/>
      <w:bookmarkStart w:id="357" w:name="_Toc429130816"/>
      <w:bookmarkStart w:id="358" w:name="_Toc429130929"/>
      <w:bookmarkStart w:id="359" w:name="_Toc429131047"/>
      <w:bookmarkStart w:id="360" w:name="_Toc429131152"/>
      <w:bookmarkStart w:id="361" w:name="_Toc429131257"/>
      <w:bookmarkStart w:id="362" w:name="_Toc429128930"/>
      <w:bookmarkStart w:id="363" w:name="_Toc429130817"/>
      <w:bookmarkStart w:id="364" w:name="_Toc429130930"/>
      <w:bookmarkStart w:id="365" w:name="_Toc429131048"/>
      <w:bookmarkStart w:id="366" w:name="_Toc429131153"/>
      <w:bookmarkStart w:id="367" w:name="_Toc429131258"/>
      <w:bookmarkStart w:id="368" w:name="_Toc429128931"/>
      <w:bookmarkStart w:id="369" w:name="_Toc429130818"/>
      <w:bookmarkStart w:id="370" w:name="_Toc429130931"/>
      <w:bookmarkStart w:id="371" w:name="_Toc429131049"/>
      <w:bookmarkStart w:id="372" w:name="_Toc429131154"/>
      <w:bookmarkStart w:id="373" w:name="_Toc429131259"/>
      <w:bookmarkStart w:id="374" w:name="_Toc429128932"/>
      <w:bookmarkStart w:id="375" w:name="_Toc429130819"/>
      <w:bookmarkStart w:id="376" w:name="_Toc429130932"/>
      <w:bookmarkStart w:id="377" w:name="_Toc429131050"/>
      <w:bookmarkStart w:id="378" w:name="_Toc429131155"/>
      <w:bookmarkStart w:id="379" w:name="_Toc429131260"/>
      <w:bookmarkStart w:id="380" w:name="_Toc429128933"/>
      <w:bookmarkStart w:id="381" w:name="_Toc429130820"/>
      <w:bookmarkStart w:id="382" w:name="_Toc429130933"/>
      <w:bookmarkStart w:id="383" w:name="_Toc429131051"/>
      <w:bookmarkStart w:id="384" w:name="_Toc429131156"/>
      <w:bookmarkStart w:id="385" w:name="_Toc429131261"/>
      <w:bookmarkStart w:id="386" w:name="_Toc429128934"/>
      <w:bookmarkStart w:id="387" w:name="_Toc429130821"/>
      <w:bookmarkStart w:id="388" w:name="_Toc429130934"/>
      <w:bookmarkStart w:id="389" w:name="_Toc429131052"/>
      <w:bookmarkStart w:id="390" w:name="_Toc429131157"/>
      <w:bookmarkStart w:id="391" w:name="_Toc429131262"/>
      <w:bookmarkStart w:id="392" w:name="_Toc429128935"/>
      <w:bookmarkStart w:id="393" w:name="_Toc429130822"/>
      <w:bookmarkStart w:id="394" w:name="_Toc429130935"/>
      <w:bookmarkStart w:id="395" w:name="_Toc429131053"/>
      <w:bookmarkStart w:id="396" w:name="_Toc429131158"/>
      <w:bookmarkStart w:id="397" w:name="_Toc429131263"/>
      <w:bookmarkStart w:id="398" w:name="_Toc429128936"/>
      <w:bookmarkStart w:id="399" w:name="_Toc429130823"/>
      <w:bookmarkStart w:id="400" w:name="_Toc429130936"/>
      <w:bookmarkStart w:id="401" w:name="_Toc429131054"/>
      <w:bookmarkStart w:id="402" w:name="_Toc429131159"/>
      <w:bookmarkStart w:id="403" w:name="_Toc429131264"/>
      <w:bookmarkStart w:id="404" w:name="_Toc429128937"/>
      <w:bookmarkStart w:id="405" w:name="_Toc429130824"/>
      <w:bookmarkStart w:id="406" w:name="_Toc429130937"/>
      <w:bookmarkStart w:id="407" w:name="_Toc429131055"/>
      <w:bookmarkStart w:id="408" w:name="_Toc429131160"/>
      <w:bookmarkStart w:id="409" w:name="_Toc429131265"/>
      <w:bookmarkStart w:id="410" w:name="_Toc429128938"/>
      <w:bookmarkStart w:id="411" w:name="_Toc429130825"/>
      <w:bookmarkStart w:id="412" w:name="_Toc429130938"/>
      <w:bookmarkStart w:id="413" w:name="_Toc429131056"/>
      <w:bookmarkStart w:id="414" w:name="_Toc429131161"/>
      <w:bookmarkStart w:id="415" w:name="_Toc429131266"/>
      <w:bookmarkStart w:id="416" w:name="_Toc429128939"/>
      <w:bookmarkStart w:id="417" w:name="_Toc429130826"/>
      <w:bookmarkStart w:id="418" w:name="_Toc429130939"/>
      <w:bookmarkStart w:id="419" w:name="_Toc429131057"/>
      <w:bookmarkStart w:id="420" w:name="_Toc429131162"/>
      <w:bookmarkStart w:id="421" w:name="_Toc429131267"/>
      <w:bookmarkStart w:id="422" w:name="_Toc429128940"/>
      <w:bookmarkStart w:id="423" w:name="_Toc429130827"/>
      <w:bookmarkStart w:id="424" w:name="_Toc429130940"/>
      <w:bookmarkStart w:id="425" w:name="_Toc429131058"/>
      <w:bookmarkStart w:id="426" w:name="_Toc429131163"/>
      <w:bookmarkStart w:id="427" w:name="_Toc429131268"/>
      <w:bookmarkStart w:id="428" w:name="_Toc429128941"/>
      <w:bookmarkStart w:id="429" w:name="_Toc429130828"/>
      <w:bookmarkStart w:id="430" w:name="_Toc429130941"/>
      <w:bookmarkStart w:id="431" w:name="_Toc429131059"/>
      <w:bookmarkStart w:id="432" w:name="_Toc429131164"/>
      <w:bookmarkStart w:id="433" w:name="_Toc429131269"/>
      <w:bookmarkStart w:id="434" w:name="_Toc429128942"/>
      <w:bookmarkStart w:id="435" w:name="_Toc429130829"/>
      <w:bookmarkStart w:id="436" w:name="_Toc429130942"/>
      <w:bookmarkStart w:id="437" w:name="_Toc429131060"/>
      <w:bookmarkStart w:id="438" w:name="_Toc429131165"/>
      <w:bookmarkStart w:id="439" w:name="_Toc429131270"/>
      <w:bookmarkStart w:id="440" w:name="_Toc429128943"/>
      <w:bookmarkStart w:id="441" w:name="_Toc429130830"/>
      <w:bookmarkStart w:id="442" w:name="_Toc429130943"/>
      <w:bookmarkStart w:id="443" w:name="_Toc429131061"/>
      <w:bookmarkStart w:id="444" w:name="_Toc429131166"/>
      <w:bookmarkStart w:id="445" w:name="_Toc429131271"/>
      <w:bookmarkStart w:id="446" w:name="_Toc429128944"/>
      <w:bookmarkStart w:id="447" w:name="_Toc429130831"/>
      <w:bookmarkStart w:id="448" w:name="_Toc429130944"/>
      <w:bookmarkStart w:id="449" w:name="_Toc429131062"/>
      <w:bookmarkStart w:id="450" w:name="_Toc429131167"/>
      <w:bookmarkStart w:id="451" w:name="_Toc429131272"/>
      <w:bookmarkStart w:id="452" w:name="_Toc429128945"/>
      <w:bookmarkStart w:id="453" w:name="_Toc429130832"/>
      <w:bookmarkStart w:id="454" w:name="_Toc429130945"/>
      <w:bookmarkStart w:id="455" w:name="_Toc429131063"/>
      <w:bookmarkStart w:id="456" w:name="_Toc429131168"/>
      <w:bookmarkStart w:id="457" w:name="_Toc429131273"/>
      <w:bookmarkStart w:id="458" w:name="_Toc429128946"/>
      <w:bookmarkStart w:id="459" w:name="_Toc429130833"/>
      <w:bookmarkStart w:id="460" w:name="_Toc429130946"/>
      <w:bookmarkStart w:id="461" w:name="_Toc429131064"/>
      <w:bookmarkStart w:id="462" w:name="_Toc429131169"/>
      <w:bookmarkStart w:id="463" w:name="_Toc429131274"/>
      <w:bookmarkStart w:id="464" w:name="_Toc429128947"/>
      <w:bookmarkStart w:id="465" w:name="_Toc429130834"/>
      <w:bookmarkStart w:id="466" w:name="_Toc429130947"/>
      <w:bookmarkStart w:id="467" w:name="_Toc429131065"/>
      <w:bookmarkStart w:id="468" w:name="_Toc429131170"/>
      <w:bookmarkStart w:id="469" w:name="_Toc429131275"/>
      <w:bookmarkStart w:id="470" w:name="_Toc429128948"/>
      <w:bookmarkStart w:id="471" w:name="_Toc429130835"/>
      <w:bookmarkStart w:id="472" w:name="_Toc429130948"/>
      <w:bookmarkStart w:id="473" w:name="_Toc429131066"/>
      <w:bookmarkStart w:id="474" w:name="_Toc429131171"/>
      <w:bookmarkStart w:id="475" w:name="_Toc429131276"/>
      <w:bookmarkStart w:id="476" w:name="_Toc432499062"/>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t xml:space="preserve">Test </w:t>
      </w:r>
      <w:r w:rsidR="00EB675D">
        <w:t xml:space="preserve">Phase </w:t>
      </w:r>
      <w:r w:rsidR="00333AA4">
        <w:t>Overview</w:t>
      </w:r>
      <w:r w:rsidR="00071633">
        <w:t xml:space="preserve"> </w:t>
      </w:r>
      <w:r w:rsidR="006F0093">
        <w:t>RMG Digital labs</w:t>
      </w:r>
      <w:bookmarkEnd w:id="476"/>
    </w:p>
    <w:p w:rsidR="004123F2" w:rsidRDefault="004123F2" w:rsidP="004123F2"/>
    <w:p w:rsidR="009440C2" w:rsidRDefault="009440C2" w:rsidP="009440C2">
      <w:pPr>
        <w:jc w:val="both"/>
      </w:pPr>
      <w:r w:rsidRPr="00384B73">
        <w:t xml:space="preserve">Each test </w:t>
      </w:r>
      <w:r w:rsidR="00EB675D">
        <w:t xml:space="preserve">phase </w:t>
      </w:r>
      <w:r w:rsidRPr="00384B73">
        <w:t xml:space="preserve">is a discrete form of testing with its own objectives, methods and requirements coverage and therefore </w:t>
      </w:r>
      <w:r>
        <w:t xml:space="preserve">a </w:t>
      </w:r>
      <w:r w:rsidRPr="00384B73">
        <w:t xml:space="preserve">set of </w:t>
      </w:r>
      <w:r>
        <w:t xml:space="preserve">its own </w:t>
      </w:r>
      <w:r w:rsidR="00F7190D">
        <w:t>tests</w:t>
      </w:r>
      <w:r w:rsidRPr="00384B73">
        <w:t>.</w:t>
      </w:r>
      <w:r>
        <w:t xml:space="preserve">  This document will highlight the key flow of test s</w:t>
      </w:r>
      <w:r w:rsidR="00E938AB">
        <w:t>tages to be employed for the (</w:t>
      </w:r>
      <w:r w:rsidR="00BA72FF">
        <w:t>RMG digital labs</w:t>
      </w:r>
      <w:r>
        <w:t>).</w:t>
      </w:r>
    </w:p>
    <w:p w:rsidR="00BB77CA" w:rsidRDefault="00BB77CA" w:rsidP="009440C2">
      <w:pPr>
        <w:jc w:val="both"/>
      </w:pPr>
    </w:p>
    <w:tbl>
      <w:tblPr>
        <w:tblStyle w:val="TableGrid"/>
        <w:tblW w:w="0" w:type="auto"/>
        <w:tblLook w:val="04A0"/>
      </w:tblPr>
      <w:tblGrid>
        <w:gridCol w:w="1737"/>
        <w:gridCol w:w="1963"/>
        <w:gridCol w:w="5542"/>
      </w:tblGrid>
      <w:tr w:rsidR="00407DA3" w:rsidTr="007D1337">
        <w:tc>
          <w:tcPr>
            <w:tcW w:w="1737" w:type="dxa"/>
            <w:shd w:val="clear" w:color="auto" w:fill="7F7F7F" w:themeFill="text1" w:themeFillTint="80"/>
          </w:tcPr>
          <w:p w:rsidR="00407DA3" w:rsidRPr="00407DA3" w:rsidRDefault="00407DA3" w:rsidP="00407DA3">
            <w:pPr>
              <w:jc w:val="center"/>
              <w:rPr>
                <w:b/>
              </w:rPr>
            </w:pPr>
            <w:r w:rsidRPr="00407DA3">
              <w:rPr>
                <w:b/>
              </w:rPr>
              <w:t>Responsible</w:t>
            </w:r>
          </w:p>
        </w:tc>
        <w:tc>
          <w:tcPr>
            <w:tcW w:w="1963" w:type="dxa"/>
            <w:shd w:val="clear" w:color="auto" w:fill="7F7F7F" w:themeFill="text1" w:themeFillTint="80"/>
          </w:tcPr>
          <w:p w:rsidR="00407DA3" w:rsidRPr="00407DA3" w:rsidRDefault="00407DA3" w:rsidP="00407DA3">
            <w:pPr>
              <w:jc w:val="center"/>
              <w:rPr>
                <w:b/>
              </w:rPr>
            </w:pPr>
            <w:commentRangeStart w:id="477"/>
            <w:r w:rsidRPr="00407DA3">
              <w:rPr>
                <w:b/>
              </w:rPr>
              <w:t>Test Stage</w:t>
            </w:r>
            <w:commentRangeEnd w:id="477"/>
            <w:r w:rsidR="0004317D">
              <w:rPr>
                <w:rStyle w:val="CommentReference"/>
              </w:rPr>
              <w:commentReference w:id="477"/>
            </w:r>
          </w:p>
        </w:tc>
        <w:tc>
          <w:tcPr>
            <w:tcW w:w="5542" w:type="dxa"/>
            <w:shd w:val="clear" w:color="auto" w:fill="7F7F7F" w:themeFill="text1" w:themeFillTint="80"/>
          </w:tcPr>
          <w:p w:rsidR="00407DA3" w:rsidRPr="00407DA3" w:rsidRDefault="00407DA3" w:rsidP="00407DA3">
            <w:pPr>
              <w:jc w:val="center"/>
              <w:rPr>
                <w:b/>
              </w:rPr>
            </w:pPr>
            <w:r w:rsidRPr="00407DA3">
              <w:rPr>
                <w:b/>
              </w:rPr>
              <w:t>Overview</w:t>
            </w:r>
          </w:p>
        </w:tc>
      </w:tr>
      <w:tr w:rsidR="00407DA3" w:rsidTr="007D1337">
        <w:tc>
          <w:tcPr>
            <w:tcW w:w="1737" w:type="dxa"/>
          </w:tcPr>
          <w:p w:rsidR="00E2674A" w:rsidRDefault="0034688D">
            <w:pPr>
              <w:rPr>
                <w:sz w:val="16"/>
                <w:szCs w:val="16"/>
              </w:rPr>
            </w:pPr>
            <w:r w:rsidRPr="007D1337">
              <w:rPr>
                <w:sz w:val="16"/>
                <w:szCs w:val="16"/>
              </w:rPr>
              <w:t>Capgemini</w:t>
            </w:r>
          </w:p>
        </w:tc>
        <w:tc>
          <w:tcPr>
            <w:tcW w:w="1963" w:type="dxa"/>
          </w:tcPr>
          <w:p w:rsidR="00E2674A" w:rsidRDefault="00407DA3">
            <w:pPr>
              <w:rPr>
                <w:sz w:val="16"/>
                <w:szCs w:val="16"/>
              </w:rPr>
            </w:pPr>
            <w:r w:rsidRPr="007D1337">
              <w:rPr>
                <w:sz w:val="16"/>
                <w:szCs w:val="16"/>
              </w:rPr>
              <w:t xml:space="preserve"> </w:t>
            </w:r>
            <w:r w:rsidR="00240C8C">
              <w:rPr>
                <w:sz w:val="16"/>
                <w:szCs w:val="16"/>
              </w:rPr>
              <w:t xml:space="preserve">Unit </w:t>
            </w:r>
            <w:r w:rsidRPr="007D1337">
              <w:rPr>
                <w:sz w:val="16"/>
                <w:szCs w:val="16"/>
              </w:rPr>
              <w:t>Testing</w:t>
            </w:r>
          </w:p>
        </w:tc>
        <w:tc>
          <w:tcPr>
            <w:tcW w:w="5542" w:type="dxa"/>
          </w:tcPr>
          <w:p w:rsidR="00407DA3" w:rsidRPr="007D1337" w:rsidRDefault="00241E53" w:rsidP="00B9116A">
            <w:pPr>
              <w:widowControl/>
              <w:overflowPunct/>
              <w:autoSpaceDE/>
              <w:autoSpaceDN/>
              <w:adjustRightInd/>
              <w:textAlignment w:val="auto"/>
              <w:rPr>
                <w:rFonts w:cs="Arial"/>
                <w:sz w:val="16"/>
                <w:szCs w:val="16"/>
              </w:rPr>
            </w:pPr>
            <w:r w:rsidRPr="007D1337">
              <w:rPr>
                <w:rFonts w:cs="Arial"/>
                <w:sz w:val="16"/>
                <w:szCs w:val="16"/>
                <w:lang w:eastAsia="en-GB"/>
              </w:rPr>
              <w:t>Unit testing provides immediate feedback on the quality of the code being built in theory improve the overall quality of the deployment into proceeding phases.</w:t>
            </w:r>
            <w:r w:rsidR="003D499E" w:rsidRPr="007D1337">
              <w:rPr>
                <w:rFonts w:cs="Arial"/>
                <w:sz w:val="16"/>
                <w:szCs w:val="16"/>
                <w:lang w:eastAsia="en-GB"/>
              </w:rPr>
              <w:t xml:space="preserve"> </w:t>
            </w:r>
            <w:r w:rsidRPr="007D1337">
              <w:rPr>
                <w:rFonts w:eastAsia="Arial Unicode MS" w:cs="Arial"/>
                <w:sz w:val="16"/>
                <w:szCs w:val="16"/>
                <w:lang w:eastAsia="en-GB"/>
              </w:rPr>
              <w:t xml:space="preserve">This testing </w:t>
            </w:r>
            <w:r w:rsidRPr="007D1337">
              <w:rPr>
                <w:sz w:val="16"/>
                <w:szCs w:val="16"/>
              </w:rPr>
              <w:t>w</w:t>
            </w:r>
            <w:r w:rsidR="00407DA3" w:rsidRPr="007D1337">
              <w:rPr>
                <w:sz w:val="16"/>
                <w:szCs w:val="16"/>
              </w:rPr>
              <w:t xml:space="preserve">ill </w:t>
            </w:r>
            <w:r w:rsidR="00407DA3" w:rsidRPr="007D1337">
              <w:rPr>
                <w:rFonts w:cs="Arial"/>
                <w:sz w:val="16"/>
                <w:szCs w:val="16"/>
              </w:rPr>
              <w:t>demonstrate that each code component or package configuration/integration functions according to its specification</w:t>
            </w:r>
          </w:p>
          <w:p w:rsidR="00407DA3" w:rsidRPr="007D1337" w:rsidRDefault="00407DA3" w:rsidP="0064538A">
            <w:pPr>
              <w:jc w:val="center"/>
              <w:rPr>
                <w:sz w:val="16"/>
                <w:szCs w:val="16"/>
              </w:rPr>
            </w:pPr>
          </w:p>
        </w:tc>
      </w:tr>
      <w:tr w:rsidR="00407DA3" w:rsidTr="007D1337">
        <w:tc>
          <w:tcPr>
            <w:tcW w:w="1737" w:type="dxa"/>
          </w:tcPr>
          <w:p w:rsidR="00E2674A" w:rsidRDefault="0034688D">
            <w:pPr>
              <w:rPr>
                <w:sz w:val="16"/>
                <w:szCs w:val="16"/>
              </w:rPr>
            </w:pPr>
            <w:r w:rsidRPr="007D1337">
              <w:rPr>
                <w:sz w:val="16"/>
                <w:szCs w:val="16"/>
              </w:rPr>
              <w:t>Capgemini</w:t>
            </w:r>
          </w:p>
        </w:tc>
        <w:tc>
          <w:tcPr>
            <w:tcW w:w="1963" w:type="dxa"/>
          </w:tcPr>
          <w:p w:rsidR="00E2674A" w:rsidRDefault="00407DA3">
            <w:pPr>
              <w:rPr>
                <w:sz w:val="16"/>
                <w:szCs w:val="16"/>
              </w:rPr>
            </w:pPr>
            <w:r w:rsidRPr="007D1337">
              <w:rPr>
                <w:sz w:val="16"/>
                <w:szCs w:val="16"/>
              </w:rPr>
              <w:t>System Test</w:t>
            </w:r>
          </w:p>
        </w:tc>
        <w:tc>
          <w:tcPr>
            <w:tcW w:w="5542" w:type="dxa"/>
          </w:tcPr>
          <w:p w:rsidR="00407DA3" w:rsidRPr="007D1337" w:rsidRDefault="00407DA3" w:rsidP="00B9116A">
            <w:pPr>
              <w:rPr>
                <w:rFonts w:cs="Arial"/>
                <w:sz w:val="16"/>
                <w:szCs w:val="16"/>
              </w:rPr>
            </w:pPr>
            <w:r w:rsidRPr="007D1337">
              <w:rPr>
                <w:rFonts w:cs="Arial"/>
                <w:sz w:val="16"/>
                <w:szCs w:val="16"/>
              </w:rPr>
              <w:t>To test, as part of each iteration, that the latest integrated build meets the specified requirements for different types of valid/invalid conditions. This will include: regression testing of functionality (from previous Iterations) retesting of any defect fixes</w:t>
            </w:r>
            <w:r w:rsidR="000A0ED3">
              <w:rPr>
                <w:rFonts w:cs="Arial"/>
                <w:sz w:val="16"/>
                <w:szCs w:val="16"/>
              </w:rPr>
              <w:t>.</w:t>
            </w:r>
            <w:r w:rsidR="00020AEB" w:rsidRPr="007D1337">
              <w:rPr>
                <w:rFonts w:cs="Arial"/>
                <w:sz w:val="16"/>
                <w:szCs w:val="16"/>
              </w:rPr>
              <w:t xml:space="preserve">  This will be a mixture of both manual and automated testing where permissible</w:t>
            </w:r>
          </w:p>
          <w:p w:rsidR="00407DA3" w:rsidRPr="007D1337" w:rsidRDefault="00407DA3" w:rsidP="00B9116A">
            <w:pPr>
              <w:rPr>
                <w:sz w:val="16"/>
                <w:szCs w:val="16"/>
              </w:rPr>
            </w:pPr>
          </w:p>
        </w:tc>
      </w:tr>
    </w:tbl>
    <w:p w:rsidR="00A7748D" w:rsidRDefault="00A7748D" w:rsidP="00C62D9F">
      <w:pPr>
        <w:rPr>
          <w:rFonts w:ascii="Calibri" w:hAnsi="Calibri" w:cs="Arial"/>
          <w:sz w:val="22"/>
          <w:szCs w:val="22"/>
          <w:lang w:eastAsia="en-GB"/>
        </w:rPr>
      </w:pPr>
    </w:p>
    <w:p w:rsidR="004F0E64" w:rsidRDefault="004F0E64" w:rsidP="00C62D9F">
      <w:pPr>
        <w:rPr>
          <w:rFonts w:ascii="Calibri" w:hAnsi="Calibri" w:cs="Arial"/>
          <w:sz w:val="22"/>
          <w:szCs w:val="22"/>
          <w:lang w:eastAsia="en-GB"/>
        </w:rPr>
      </w:pPr>
    </w:p>
    <w:p w:rsidR="00C10B73" w:rsidRPr="00F9653A" w:rsidRDefault="00C10B73" w:rsidP="00C62D9F">
      <w:pPr>
        <w:rPr>
          <w:rFonts w:ascii="Calibri" w:hAnsi="Calibri" w:cs="Arial"/>
          <w:b/>
          <w:i/>
          <w:color w:val="FF0000"/>
          <w:sz w:val="22"/>
          <w:szCs w:val="22"/>
          <w:u w:val="single"/>
          <w:lang w:eastAsia="en-GB"/>
        </w:rPr>
      </w:pPr>
    </w:p>
    <w:p w:rsidR="00C9091C" w:rsidRDefault="007A36F2" w:rsidP="00C9091C">
      <w:pPr>
        <w:pStyle w:val="ISAHead2"/>
      </w:pPr>
      <w:bookmarkStart w:id="478" w:name="_Toc431475088"/>
      <w:bookmarkStart w:id="479" w:name="_Toc431476089"/>
      <w:bookmarkStart w:id="480" w:name="_Toc431475089"/>
      <w:bookmarkStart w:id="481" w:name="_Toc431476090"/>
      <w:bookmarkStart w:id="482" w:name="_Toc431475090"/>
      <w:bookmarkStart w:id="483" w:name="_Toc431476091"/>
      <w:bookmarkStart w:id="484" w:name="_Toc431475091"/>
      <w:bookmarkStart w:id="485" w:name="_Toc431476092"/>
      <w:bookmarkStart w:id="486" w:name="_Toc431475092"/>
      <w:bookmarkStart w:id="487" w:name="_Toc431476093"/>
      <w:bookmarkStart w:id="488" w:name="_Toc431475093"/>
      <w:bookmarkStart w:id="489" w:name="_Toc431476094"/>
      <w:bookmarkStart w:id="490" w:name="_Toc431475094"/>
      <w:bookmarkStart w:id="491" w:name="_Toc431476095"/>
      <w:bookmarkStart w:id="492" w:name="_Toc431475095"/>
      <w:bookmarkStart w:id="493" w:name="_Toc431476096"/>
      <w:bookmarkStart w:id="494" w:name="_Toc431475096"/>
      <w:bookmarkStart w:id="495" w:name="_Toc431476097"/>
      <w:bookmarkStart w:id="496" w:name="_Toc431475097"/>
      <w:bookmarkStart w:id="497" w:name="_Toc431476098"/>
      <w:bookmarkStart w:id="498" w:name="_Toc431475098"/>
      <w:bookmarkStart w:id="499" w:name="_Toc431476099"/>
      <w:bookmarkStart w:id="500" w:name="_Toc431475099"/>
      <w:bookmarkStart w:id="501" w:name="_Toc431476100"/>
      <w:bookmarkStart w:id="502" w:name="_Toc431475100"/>
      <w:bookmarkStart w:id="503" w:name="_Toc431476101"/>
      <w:bookmarkStart w:id="504" w:name="_Toc431475101"/>
      <w:bookmarkStart w:id="505" w:name="_Toc431476102"/>
      <w:bookmarkStart w:id="506" w:name="_Toc431475102"/>
      <w:bookmarkStart w:id="507" w:name="_Toc431476103"/>
      <w:bookmarkStart w:id="508" w:name="_Toc431475103"/>
      <w:bookmarkStart w:id="509" w:name="_Toc431476104"/>
      <w:bookmarkStart w:id="510" w:name="_Toc426107951"/>
      <w:bookmarkStart w:id="511" w:name="_Toc426107988"/>
      <w:bookmarkStart w:id="512" w:name="_Toc426108280"/>
      <w:bookmarkStart w:id="513" w:name="_Toc426108800"/>
      <w:bookmarkStart w:id="514" w:name="_Toc426109000"/>
      <w:bookmarkStart w:id="515" w:name="_Toc426110486"/>
      <w:bookmarkStart w:id="516" w:name="_Toc429400783"/>
      <w:bookmarkStart w:id="517" w:name="_Toc429400784"/>
      <w:bookmarkStart w:id="518" w:name="_Toc429400785"/>
      <w:bookmarkStart w:id="519" w:name="_Toc429400786"/>
      <w:bookmarkStart w:id="520" w:name="_Toc429400787"/>
      <w:bookmarkStart w:id="521" w:name="_Toc429400788"/>
      <w:bookmarkStart w:id="522" w:name="_Toc429400789"/>
      <w:bookmarkStart w:id="523" w:name="_Toc419888554"/>
      <w:bookmarkStart w:id="524" w:name="_Toc419888592"/>
      <w:bookmarkStart w:id="525" w:name="_Toc419889001"/>
      <w:bookmarkStart w:id="526" w:name="_Toc419889339"/>
      <w:bookmarkStart w:id="527" w:name="_Toc419890411"/>
      <w:bookmarkStart w:id="528" w:name="_Toc419888555"/>
      <w:bookmarkStart w:id="529" w:name="_Toc419888593"/>
      <w:bookmarkStart w:id="530" w:name="_Toc419889002"/>
      <w:bookmarkStart w:id="531" w:name="_Toc419889340"/>
      <w:bookmarkStart w:id="532" w:name="_Toc419890412"/>
      <w:bookmarkStart w:id="533" w:name="_Toc419888556"/>
      <w:bookmarkStart w:id="534" w:name="_Toc419888594"/>
      <w:bookmarkStart w:id="535" w:name="_Toc419889003"/>
      <w:bookmarkStart w:id="536" w:name="_Toc419889341"/>
      <w:bookmarkStart w:id="537" w:name="_Toc419890413"/>
      <w:bookmarkStart w:id="538" w:name="_Toc432499063"/>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r>
        <w:t>T</w:t>
      </w:r>
      <w:r w:rsidR="00C9091C">
        <w:t xml:space="preserve">est </w:t>
      </w:r>
      <w:r w:rsidR="008E2B89">
        <w:t>Deliverables</w:t>
      </w:r>
      <w:bookmarkEnd w:id="538"/>
      <w:r w:rsidR="008E2B89">
        <w:t xml:space="preserve"> </w:t>
      </w:r>
    </w:p>
    <w:p w:rsidR="00BB77CA" w:rsidRDefault="00BB77CA" w:rsidP="00BB77CA">
      <w:pPr>
        <w:pStyle w:val="ISAText"/>
      </w:pPr>
    </w:p>
    <w:p w:rsidR="00BB77CA" w:rsidRDefault="008E2B89" w:rsidP="00BB77CA">
      <w:r>
        <w:t xml:space="preserve">As part of the </w:t>
      </w:r>
      <w:r w:rsidR="00BA72FF">
        <w:t xml:space="preserve">rmg digital labs </w:t>
      </w:r>
      <w:r w:rsidR="00BB77CA">
        <w:t xml:space="preserve">delivery a number of test </w:t>
      </w:r>
      <w:r>
        <w:t xml:space="preserve">deliverables </w:t>
      </w:r>
      <w:r w:rsidR="00BB77CA">
        <w:t>will be created</w:t>
      </w:r>
      <w:r w:rsidR="00E77805">
        <w:t xml:space="preserve"> by Capgemini</w:t>
      </w:r>
      <w:r w:rsidR="00BB77CA">
        <w:t xml:space="preserve"> and </w:t>
      </w:r>
      <w:r>
        <w:t xml:space="preserve">issued </w:t>
      </w:r>
      <w:r w:rsidR="00BB77CA" w:rsidRPr="0012791A">
        <w:t xml:space="preserve">during each of the </w:t>
      </w:r>
      <w:r w:rsidR="00821439">
        <w:t>Test</w:t>
      </w:r>
      <w:r w:rsidR="00EB675D">
        <w:t xml:space="preserve"> Phase</w:t>
      </w:r>
      <w:r w:rsidR="00BB77CA">
        <w:t xml:space="preserve">. </w:t>
      </w:r>
    </w:p>
    <w:p w:rsidR="00BB77CA" w:rsidRPr="0012791A" w:rsidRDefault="00BB77CA" w:rsidP="00BB77CA">
      <w:pPr>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5031"/>
        <w:tblGridChange w:id="539">
          <w:tblGrid>
            <w:gridCol w:w="4077"/>
            <w:gridCol w:w="5031"/>
          </w:tblGrid>
        </w:tblGridChange>
      </w:tblGrid>
      <w:tr w:rsidR="00BB77CA" w:rsidRPr="0012791A" w:rsidTr="00E67680">
        <w:trPr>
          <w:tblHeader/>
        </w:trPr>
        <w:tc>
          <w:tcPr>
            <w:tcW w:w="4077" w:type="dxa"/>
            <w:shd w:val="clear" w:color="auto" w:fill="7F7F7F" w:themeFill="text1" w:themeFillTint="80"/>
          </w:tcPr>
          <w:p w:rsidR="00BB77CA" w:rsidRPr="006B1872" w:rsidRDefault="00BB77CA" w:rsidP="00E67680">
            <w:pPr>
              <w:jc w:val="center"/>
              <w:rPr>
                <w:b/>
                <w:sz w:val="16"/>
                <w:szCs w:val="16"/>
              </w:rPr>
            </w:pPr>
            <w:r w:rsidRPr="006B1872">
              <w:rPr>
                <w:b/>
                <w:sz w:val="16"/>
                <w:szCs w:val="16"/>
              </w:rPr>
              <w:t>Document Type</w:t>
            </w:r>
          </w:p>
        </w:tc>
        <w:tc>
          <w:tcPr>
            <w:tcW w:w="5031" w:type="dxa"/>
            <w:shd w:val="clear" w:color="auto" w:fill="7F7F7F" w:themeFill="text1" w:themeFillTint="80"/>
          </w:tcPr>
          <w:p w:rsidR="00BB77CA" w:rsidRPr="006B1872" w:rsidRDefault="00BB77CA" w:rsidP="00E67680">
            <w:pPr>
              <w:jc w:val="center"/>
              <w:rPr>
                <w:b/>
                <w:sz w:val="16"/>
                <w:szCs w:val="16"/>
              </w:rPr>
            </w:pPr>
            <w:r w:rsidRPr="006B1872">
              <w:rPr>
                <w:b/>
                <w:sz w:val="16"/>
                <w:szCs w:val="16"/>
              </w:rPr>
              <w:t>Purpose</w:t>
            </w:r>
          </w:p>
        </w:tc>
      </w:tr>
      <w:tr w:rsidR="00BB77CA" w:rsidRPr="0012791A" w:rsidTr="007A36F2">
        <w:trPr>
          <w:trHeight w:val="968"/>
        </w:trPr>
        <w:tc>
          <w:tcPr>
            <w:tcW w:w="4077" w:type="dxa"/>
          </w:tcPr>
          <w:p w:rsidR="00E2674A" w:rsidRDefault="00194F7A">
            <w:pPr>
              <w:rPr>
                <w:sz w:val="16"/>
                <w:szCs w:val="16"/>
              </w:rPr>
            </w:pPr>
            <w:r>
              <w:rPr>
                <w:sz w:val="16"/>
                <w:szCs w:val="16"/>
              </w:rPr>
              <w:t>Test Strategy</w:t>
            </w:r>
            <w:r w:rsidR="00043B77">
              <w:rPr>
                <w:sz w:val="16"/>
                <w:szCs w:val="16"/>
              </w:rPr>
              <w:t xml:space="preserve"> (This document) </w:t>
            </w:r>
          </w:p>
        </w:tc>
        <w:tc>
          <w:tcPr>
            <w:tcW w:w="5031" w:type="dxa"/>
          </w:tcPr>
          <w:p w:rsidR="00E2674A" w:rsidRDefault="007A36F2">
            <w:pPr>
              <w:rPr>
                <w:sz w:val="16"/>
                <w:szCs w:val="16"/>
              </w:rPr>
            </w:pPr>
            <w:r w:rsidRPr="007D1337">
              <w:rPr>
                <w:sz w:val="16"/>
                <w:szCs w:val="16"/>
              </w:rPr>
              <w:t xml:space="preserve">Overall scope / approach </w:t>
            </w:r>
            <w:r w:rsidR="00E67680" w:rsidRPr="007D1337">
              <w:rPr>
                <w:sz w:val="16"/>
                <w:szCs w:val="16"/>
              </w:rPr>
              <w:t xml:space="preserve"> </w:t>
            </w:r>
            <w:ins w:id="540" w:author="Kevin" w:date="2015-11-16T13:54:00Z">
              <w:r w:rsidR="0004317D">
                <w:rPr>
                  <w:sz w:val="16"/>
                  <w:szCs w:val="16"/>
                </w:rPr>
                <w:t xml:space="preserve">for </w:t>
              </w:r>
            </w:ins>
            <w:r w:rsidR="00BA72FF">
              <w:rPr>
                <w:sz w:val="16"/>
                <w:szCs w:val="16"/>
              </w:rPr>
              <w:t xml:space="preserve">RMG digital labs </w:t>
            </w:r>
            <w:r w:rsidR="00E67680" w:rsidRPr="007D1337">
              <w:rPr>
                <w:sz w:val="16"/>
                <w:szCs w:val="16"/>
              </w:rPr>
              <w:t>testing highlighting any deviations to the current RMG Test Strategy</w:t>
            </w:r>
            <w:r w:rsidR="003D54CE" w:rsidRPr="007D1337">
              <w:rPr>
                <w:sz w:val="16"/>
                <w:szCs w:val="16"/>
              </w:rPr>
              <w:t xml:space="preserve"> (this document)</w:t>
            </w:r>
          </w:p>
        </w:tc>
      </w:tr>
      <w:tr w:rsidR="00BB77CA" w:rsidRPr="0012791A" w:rsidTr="009E4CDD">
        <w:tc>
          <w:tcPr>
            <w:tcW w:w="4077" w:type="dxa"/>
          </w:tcPr>
          <w:p w:rsidR="00E2674A" w:rsidRDefault="00043B77" w:rsidP="00EB675D">
            <w:pPr>
              <w:rPr>
                <w:sz w:val="16"/>
                <w:szCs w:val="16"/>
              </w:rPr>
            </w:pPr>
            <w:r>
              <w:rPr>
                <w:sz w:val="16"/>
                <w:szCs w:val="16"/>
              </w:rPr>
              <w:t xml:space="preserve"> </w:t>
            </w:r>
            <w:r w:rsidR="00BB77CA" w:rsidRPr="007D1337">
              <w:rPr>
                <w:sz w:val="16"/>
                <w:szCs w:val="16"/>
              </w:rPr>
              <w:t>Test Plan</w:t>
            </w:r>
            <w:ins w:id="541" w:author="Kevin" w:date="2015-11-16T13:53:00Z">
              <w:r w:rsidR="0004317D">
                <w:rPr>
                  <w:sz w:val="16"/>
                  <w:szCs w:val="16"/>
                </w:rPr>
                <w:t xml:space="preserve"> / Approach Document</w:t>
              </w:r>
            </w:ins>
          </w:p>
        </w:tc>
        <w:tc>
          <w:tcPr>
            <w:tcW w:w="5031" w:type="dxa"/>
          </w:tcPr>
          <w:p w:rsidR="0004317D" w:rsidRDefault="0004317D" w:rsidP="0004317D">
            <w:pPr>
              <w:pStyle w:val="CommentText"/>
              <w:rPr>
                <w:ins w:id="542" w:author="Kevin" w:date="2015-11-16T13:54:00Z"/>
              </w:rPr>
            </w:pPr>
            <w:ins w:id="543" w:author="Kevin" w:date="2015-11-16T13:54:00Z">
              <w:r>
                <w:t xml:space="preserve">This will be a </w:t>
              </w:r>
              <w:r>
                <w:t xml:space="preserve">simple test </w:t>
              </w:r>
              <w:proofErr w:type="gramStart"/>
              <w:r>
                <w:t>approach which</w:t>
              </w:r>
              <w:proofErr w:type="gramEnd"/>
              <w:r>
                <w:t xml:space="preserve"> can be part of the change plan document itself</w:t>
              </w:r>
              <w:r>
                <w:t xml:space="preserve">. It will summarize the types of testing to be done for the </w:t>
              </w:r>
            </w:ins>
            <w:ins w:id="544" w:author="Kevin" w:date="2015-11-16T13:55:00Z">
              <w:r>
                <w:t>particular</w:t>
              </w:r>
            </w:ins>
            <w:ins w:id="545" w:author="Kevin" w:date="2015-11-16T13:54:00Z">
              <w:r>
                <w:t xml:space="preserve"> </w:t>
              </w:r>
            </w:ins>
            <w:ins w:id="546" w:author="Kevin" w:date="2015-11-16T13:55:00Z">
              <w:r>
                <w:t>requirements and also reference to the test cases if any</w:t>
              </w:r>
            </w:ins>
          </w:p>
          <w:p w:rsidR="00E2674A" w:rsidDel="0004317D" w:rsidRDefault="00821439">
            <w:pPr>
              <w:rPr>
                <w:del w:id="547" w:author="Kevin" w:date="2015-11-16T13:54:00Z"/>
                <w:sz w:val="16"/>
                <w:szCs w:val="16"/>
              </w:rPr>
            </w:pPr>
            <w:del w:id="548" w:author="Kevin" w:date="2015-11-16T13:54:00Z">
              <w:r w:rsidRPr="007D1337" w:rsidDel="0004317D">
                <w:rPr>
                  <w:sz w:val="16"/>
                  <w:szCs w:val="16"/>
                </w:rPr>
                <w:delText>The</w:delText>
              </w:r>
              <w:r w:rsidR="00E57A02" w:rsidDel="0004317D">
                <w:rPr>
                  <w:sz w:val="16"/>
                  <w:szCs w:val="16"/>
                </w:rPr>
                <w:delText xml:space="preserve"> t</w:delText>
              </w:r>
              <w:r w:rsidRPr="007D1337" w:rsidDel="0004317D">
                <w:rPr>
                  <w:sz w:val="16"/>
                  <w:szCs w:val="16"/>
                </w:rPr>
                <w:delText xml:space="preserve">est Plan is to be reviewed internally before being sent to </w:delText>
              </w:r>
              <w:r w:rsidR="00A702A4" w:rsidDel="0004317D">
                <w:rPr>
                  <w:sz w:val="16"/>
                  <w:szCs w:val="16"/>
                </w:rPr>
                <w:delText>RMG</w:delText>
              </w:r>
              <w:r w:rsidR="00A14BF8" w:rsidDel="0004317D">
                <w:rPr>
                  <w:sz w:val="16"/>
                  <w:szCs w:val="16"/>
                </w:rPr>
                <w:delText xml:space="preserve"> </w:delText>
              </w:r>
              <w:r w:rsidRPr="007D1337" w:rsidDel="0004317D">
                <w:rPr>
                  <w:sz w:val="16"/>
                  <w:szCs w:val="16"/>
                </w:rPr>
                <w:delText>for review and subsequent approval.</w:delText>
              </w:r>
            </w:del>
          </w:p>
          <w:p w:rsidR="00E2674A" w:rsidRDefault="00E2674A">
            <w:pPr>
              <w:widowControl/>
              <w:overflowPunct/>
              <w:autoSpaceDE/>
              <w:autoSpaceDN/>
              <w:adjustRightInd/>
              <w:textAlignment w:val="auto"/>
              <w:rPr>
                <w:sz w:val="16"/>
                <w:szCs w:val="16"/>
              </w:rPr>
            </w:pPr>
          </w:p>
        </w:tc>
      </w:tr>
      <w:tr w:rsidR="00BB77CA" w:rsidRPr="0012791A" w:rsidTr="00204CF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Change w:id="549" w:author="Kevin" w:date="2015-11-16T13:5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blPrExChange>
        </w:tblPrEx>
        <w:trPr>
          <w:trHeight w:val="3482"/>
        </w:trPr>
        <w:tc>
          <w:tcPr>
            <w:tcW w:w="4077" w:type="dxa"/>
            <w:tcPrChange w:id="550" w:author="Kevin" w:date="2015-11-16T13:56:00Z">
              <w:tcPr>
                <w:tcW w:w="4077" w:type="dxa"/>
              </w:tcPr>
            </w:tcPrChange>
          </w:tcPr>
          <w:p w:rsidR="00E2674A" w:rsidRDefault="007A36F2">
            <w:pPr>
              <w:rPr>
                <w:sz w:val="16"/>
                <w:szCs w:val="16"/>
              </w:rPr>
            </w:pPr>
            <w:r w:rsidRPr="007D1337">
              <w:rPr>
                <w:sz w:val="16"/>
                <w:szCs w:val="16"/>
              </w:rPr>
              <w:lastRenderedPageBreak/>
              <w:t>Testing Traceability</w:t>
            </w:r>
            <w:r w:rsidR="00BD753E" w:rsidRPr="007D1337">
              <w:rPr>
                <w:sz w:val="16"/>
                <w:szCs w:val="16"/>
              </w:rPr>
              <w:t xml:space="preserve"> </w:t>
            </w:r>
            <w:r w:rsidRPr="007D1337">
              <w:rPr>
                <w:sz w:val="16"/>
                <w:szCs w:val="16"/>
              </w:rPr>
              <w:t xml:space="preserve">Matrix </w:t>
            </w:r>
            <w:r w:rsidR="00BD753E" w:rsidRPr="007D1337">
              <w:rPr>
                <w:sz w:val="16"/>
                <w:szCs w:val="16"/>
              </w:rPr>
              <w:t>based on user stories</w:t>
            </w:r>
            <w:r w:rsidRPr="007D1337">
              <w:rPr>
                <w:sz w:val="16"/>
                <w:szCs w:val="16"/>
              </w:rPr>
              <w:t xml:space="preserve"> from JIRA</w:t>
            </w:r>
            <w:r w:rsidR="00E67680" w:rsidRPr="007D1337">
              <w:rPr>
                <w:sz w:val="16"/>
                <w:szCs w:val="16"/>
              </w:rPr>
              <w:t xml:space="preserve"> (per </w:t>
            </w:r>
            <w:r w:rsidR="00376EFF">
              <w:rPr>
                <w:sz w:val="16"/>
                <w:szCs w:val="16"/>
              </w:rPr>
              <w:t xml:space="preserve">Capgemini </w:t>
            </w:r>
            <w:r w:rsidR="00E67680" w:rsidRPr="007D1337">
              <w:rPr>
                <w:sz w:val="16"/>
                <w:szCs w:val="16"/>
              </w:rPr>
              <w:t>test</w:t>
            </w:r>
            <w:r w:rsidR="00EB675D">
              <w:rPr>
                <w:sz w:val="16"/>
                <w:szCs w:val="16"/>
              </w:rPr>
              <w:t xml:space="preserve"> phase</w:t>
            </w:r>
            <w:r w:rsidR="00E67680" w:rsidRPr="007D1337">
              <w:rPr>
                <w:sz w:val="16"/>
                <w:szCs w:val="16"/>
              </w:rPr>
              <w:t>)</w:t>
            </w:r>
          </w:p>
          <w:p w:rsidR="00E2674A" w:rsidRDefault="00E2674A">
            <w:pPr>
              <w:rPr>
                <w:sz w:val="16"/>
                <w:szCs w:val="16"/>
              </w:rPr>
            </w:pPr>
          </w:p>
        </w:tc>
        <w:tc>
          <w:tcPr>
            <w:tcW w:w="5031" w:type="dxa"/>
            <w:tcPrChange w:id="551" w:author="Kevin" w:date="2015-11-16T13:56:00Z">
              <w:tcPr>
                <w:tcW w:w="5031" w:type="dxa"/>
              </w:tcPr>
            </w:tcPrChange>
          </w:tcPr>
          <w:p w:rsidR="00E2674A" w:rsidRDefault="00BD753E">
            <w:pPr>
              <w:keepNext/>
              <w:rPr>
                <w:sz w:val="16"/>
                <w:szCs w:val="16"/>
              </w:rPr>
            </w:pPr>
            <w:r w:rsidRPr="007D1337">
              <w:rPr>
                <w:sz w:val="16"/>
                <w:szCs w:val="16"/>
              </w:rPr>
              <w:t>Stories will</w:t>
            </w:r>
            <w:r w:rsidR="00485D5F" w:rsidRPr="007D1337">
              <w:rPr>
                <w:sz w:val="16"/>
                <w:szCs w:val="16"/>
              </w:rPr>
              <w:t xml:space="preserve"> be</w:t>
            </w:r>
            <w:r w:rsidRPr="007D1337">
              <w:rPr>
                <w:sz w:val="16"/>
                <w:szCs w:val="16"/>
              </w:rPr>
              <w:t xml:space="preserve"> defined in JIRA</w:t>
            </w:r>
            <w:r w:rsidR="00E77805">
              <w:rPr>
                <w:sz w:val="16"/>
                <w:szCs w:val="16"/>
              </w:rPr>
              <w:t>.</w:t>
            </w:r>
            <w:r w:rsidRPr="007D1337">
              <w:rPr>
                <w:sz w:val="16"/>
                <w:szCs w:val="16"/>
              </w:rPr>
              <w:t xml:space="preserve"> Each story describes one end result of value to the business. Stories are primarily described in terms of Acceptance test scenarios - concrete set(s) of steps describing the important test scenario(s).</w:t>
            </w:r>
          </w:p>
          <w:p w:rsidR="00E2674A" w:rsidRDefault="00E2674A">
            <w:pPr>
              <w:rPr>
                <w:sz w:val="16"/>
                <w:szCs w:val="16"/>
              </w:rPr>
            </w:pPr>
          </w:p>
          <w:p w:rsidR="00E2674A" w:rsidRDefault="00821439">
            <w:pPr>
              <w:rPr>
                <w:sz w:val="16"/>
                <w:szCs w:val="16"/>
              </w:rPr>
            </w:pPr>
            <w:r w:rsidRPr="007D1337">
              <w:rPr>
                <w:sz w:val="16"/>
                <w:szCs w:val="16"/>
              </w:rPr>
              <w:t xml:space="preserve">Non-Functional </w:t>
            </w:r>
            <w:r w:rsidR="00BD753E" w:rsidRPr="007D1337">
              <w:rPr>
                <w:sz w:val="16"/>
                <w:szCs w:val="16"/>
              </w:rPr>
              <w:t xml:space="preserve">stories </w:t>
            </w:r>
            <w:r w:rsidRPr="007D1337">
              <w:rPr>
                <w:sz w:val="16"/>
                <w:szCs w:val="16"/>
              </w:rPr>
              <w:t xml:space="preserve">such as Volume, Performance &amp; Security </w:t>
            </w:r>
            <w:r w:rsidR="005421CB">
              <w:rPr>
                <w:sz w:val="16"/>
                <w:szCs w:val="16"/>
              </w:rPr>
              <w:t xml:space="preserve">will be defined separately </w:t>
            </w:r>
            <w:r w:rsidRPr="007D1337">
              <w:rPr>
                <w:sz w:val="16"/>
                <w:szCs w:val="16"/>
              </w:rPr>
              <w:t xml:space="preserve">from the Functional Tests. </w:t>
            </w:r>
          </w:p>
          <w:p w:rsidR="00E2674A" w:rsidRDefault="00E2674A">
            <w:pPr>
              <w:rPr>
                <w:sz w:val="16"/>
                <w:szCs w:val="16"/>
              </w:rPr>
            </w:pPr>
          </w:p>
          <w:p w:rsidR="00E2674A" w:rsidRDefault="00821439">
            <w:pPr>
              <w:rPr>
                <w:sz w:val="16"/>
                <w:szCs w:val="16"/>
              </w:rPr>
            </w:pPr>
            <w:r w:rsidRPr="007D1337">
              <w:rPr>
                <w:sz w:val="16"/>
                <w:szCs w:val="16"/>
              </w:rPr>
              <w:t xml:space="preserve">Any such split would be detailed within the </w:t>
            </w:r>
            <w:r w:rsidR="00BD753E" w:rsidRPr="007D1337">
              <w:rPr>
                <w:sz w:val="16"/>
                <w:szCs w:val="16"/>
              </w:rPr>
              <w:t xml:space="preserve">relevant </w:t>
            </w:r>
            <w:r w:rsidRPr="007D1337">
              <w:rPr>
                <w:sz w:val="16"/>
                <w:szCs w:val="16"/>
              </w:rPr>
              <w:t>Test Plan</w:t>
            </w:r>
            <w:r w:rsidR="00BD753E" w:rsidRPr="007D1337">
              <w:rPr>
                <w:sz w:val="16"/>
                <w:szCs w:val="16"/>
              </w:rPr>
              <w:t xml:space="preserve"> Stage</w:t>
            </w:r>
          </w:p>
          <w:p w:rsidR="00E2674A" w:rsidRDefault="00821439">
            <w:pPr>
              <w:rPr>
                <w:sz w:val="16"/>
                <w:szCs w:val="16"/>
              </w:rPr>
            </w:pPr>
            <w:r w:rsidRPr="007D1337">
              <w:rPr>
                <w:sz w:val="16"/>
                <w:szCs w:val="16"/>
              </w:rPr>
              <w:t xml:space="preserve">. </w:t>
            </w:r>
          </w:p>
          <w:p w:rsidR="00E2674A" w:rsidRDefault="00821439">
            <w:pPr>
              <w:rPr>
                <w:sz w:val="16"/>
                <w:szCs w:val="16"/>
              </w:rPr>
            </w:pPr>
            <w:r w:rsidRPr="007D1337">
              <w:rPr>
                <w:sz w:val="16"/>
                <w:szCs w:val="16"/>
              </w:rPr>
              <w:t>For every Test Phase describe the rationale for the selection of the chosen technique.</w:t>
            </w:r>
          </w:p>
          <w:p w:rsidR="00E2674A" w:rsidRDefault="00BD753E">
            <w:pPr>
              <w:rPr>
                <w:sz w:val="16"/>
                <w:szCs w:val="16"/>
              </w:rPr>
            </w:pPr>
            <w:r w:rsidRPr="007D1337">
              <w:rPr>
                <w:sz w:val="16"/>
                <w:szCs w:val="16"/>
              </w:rPr>
              <w:t xml:space="preserve">All Tests </w:t>
            </w:r>
            <w:r w:rsidR="00821439" w:rsidRPr="007D1337">
              <w:rPr>
                <w:sz w:val="16"/>
                <w:szCs w:val="16"/>
              </w:rPr>
              <w:t>to be reviewed internally before being sent to RMG for review and subsequent approval.</w:t>
            </w:r>
          </w:p>
          <w:p w:rsidR="00E2674A" w:rsidRDefault="00E2674A">
            <w:pPr>
              <w:rPr>
                <w:sz w:val="16"/>
                <w:szCs w:val="16"/>
              </w:rPr>
            </w:pPr>
          </w:p>
          <w:p w:rsidR="00E2674A" w:rsidRDefault="007A36F2">
            <w:pPr>
              <w:rPr>
                <w:sz w:val="16"/>
                <w:szCs w:val="16"/>
              </w:rPr>
            </w:pPr>
            <w:r w:rsidRPr="007D1337">
              <w:rPr>
                <w:sz w:val="16"/>
                <w:szCs w:val="16"/>
              </w:rPr>
              <w:t>The traceability matrix will be drawn from JIRA whereby stories have been linked to the tests to provide full testing traceability coverage</w:t>
            </w:r>
          </w:p>
          <w:p w:rsidR="00E2674A" w:rsidRDefault="00E2674A">
            <w:pPr>
              <w:rPr>
                <w:sz w:val="16"/>
                <w:szCs w:val="16"/>
              </w:rPr>
            </w:pPr>
          </w:p>
        </w:tc>
      </w:tr>
      <w:tr w:rsidR="00BB77CA" w:rsidRPr="0012791A" w:rsidTr="009E4CDD">
        <w:tc>
          <w:tcPr>
            <w:tcW w:w="4077" w:type="dxa"/>
          </w:tcPr>
          <w:p w:rsidR="00E2674A" w:rsidRDefault="000B5BBE">
            <w:pPr>
              <w:keepNext/>
              <w:keepLines/>
              <w:overflowPunct/>
              <w:autoSpaceDE/>
              <w:autoSpaceDN/>
              <w:adjustRightInd/>
              <w:textAlignment w:val="auto"/>
              <w:rPr>
                <w:rFonts w:eastAsia="Arial Unicode MS" w:cs="Arial"/>
                <w:sz w:val="16"/>
                <w:szCs w:val="16"/>
                <w:lang w:eastAsia="zh-CN"/>
              </w:rPr>
            </w:pPr>
            <w:r>
              <w:rPr>
                <w:rFonts w:eastAsia="Arial Unicode MS" w:cs="Arial"/>
                <w:sz w:val="16"/>
                <w:szCs w:val="16"/>
                <w:lang w:eastAsia="zh-CN"/>
              </w:rPr>
              <w:t>Digital Labs</w:t>
            </w:r>
            <w:r w:rsidR="0015554E">
              <w:rPr>
                <w:rFonts w:eastAsia="Arial Unicode MS" w:cs="Arial"/>
                <w:sz w:val="16"/>
                <w:szCs w:val="16"/>
                <w:lang w:eastAsia="zh-CN"/>
              </w:rPr>
              <w:t xml:space="preserve"> </w:t>
            </w:r>
            <w:r w:rsidR="007A36F2" w:rsidRPr="007D1337">
              <w:rPr>
                <w:rFonts w:eastAsia="Arial Unicode MS" w:cs="Arial"/>
                <w:sz w:val="16"/>
                <w:szCs w:val="16"/>
                <w:lang w:eastAsia="zh-CN"/>
              </w:rPr>
              <w:t xml:space="preserve">– Test </w:t>
            </w:r>
            <w:r w:rsidR="00EB675D">
              <w:rPr>
                <w:rFonts w:eastAsia="Arial Unicode MS" w:cs="Arial"/>
                <w:sz w:val="16"/>
                <w:szCs w:val="16"/>
                <w:lang w:eastAsia="zh-CN"/>
              </w:rPr>
              <w:t xml:space="preserve">Phase </w:t>
            </w:r>
            <w:r w:rsidR="007A36F2" w:rsidRPr="007D1337">
              <w:rPr>
                <w:rFonts w:eastAsia="Arial Unicode MS" w:cs="Arial"/>
                <w:sz w:val="16"/>
                <w:szCs w:val="16"/>
                <w:lang w:eastAsia="zh-CN"/>
              </w:rPr>
              <w:t>Exit Report</w:t>
            </w:r>
          </w:p>
          <w:p w:rsidR="00E2674A" w:rsidRDefault="00E2674A">
            <w:pPr>
              <w:rPr>
                <w:sz w:val="16"/>
                <w:szCs w:val="16"/>
              </w:rPr>
            </w:pPr>
          </w:p>
        </w:tc>
        <w:tc>
          <w:tcPr>
            <w:tcW w:w="5031" w:type="dxa"/>
          </w:tcPr>
          <w:p w:rsidR="00043B77" w:rsidRDefault="00A30580">
            <w:pPr>
              <w:rPr>
                <w:sz w:val="16"/>
                <w:szCs w:val="16"/>
              </w:rPr>
            </w:pPr>
            <w:commentRangeStart w:id="552"/>
            <w:r w:rsidRPr="007D1337">
              <w:rPr>
                <w:sz w:val="16"/>
                <w:szCs w:val="16"/>
              </w:rPr>
              <w:t>This report will be</w:t>
            </w:r>
            <w:r w:rsidR="00A14BF8">
              <w:rPr>
                <w:sz w:val="16"/>
                <w:szCs w:val="16"/>
              </w:rPr>
              <w:t xml:space="preserve"> reviewed internally before being</w:t>
            </w:r>
            <w:r w:rsidRPr="007D1337">
              <w:rPr>
                <w:sz w:val="16"/>
                <w:szCs w:val="16"/>
              </w:rPr>
              <w:t xml:space="preserve"> issued </w:t>
            </w:r>
            <w:r w:rsidR="00A14BF8">
              <w:rPr>
                <w:sz w:val="16"/>
                <w:szCs w:val="16"/>
              </w:rPr>
              <w:t xml:space="preserve">to RMG. </w:t>
            </w:r>
            <w:commentRangeEnd w:id="552"/>
            <w:r w:rsidR="00204CFC">
              <w:rPr>
                <w:rStyle w:val="CommentReference"/>
              </w:rPr>
              <w:commentReference w:id="552"/>
            </w:r>
          </w:p>
        </w:tc>
      </w:tr>
    </w:tbl>
    <w:p w:rsidR="0015554E" w:rsidRDefault="0015554E" w:rsidP="00A30580">
      <w:pPr>
        <w:pStyle w:val="ISAText"/>
        <w:ind w:left="0"/>
        <w:rPr>
          <w:sz w:val="20"/>
          <w:lang w:val="en-US"/>
        </w:rPr>
      </w:pPr>
    </w:p>
    <w:p w:rsidR="00D9637C" w:rsidRPr="00D9637C" w:rsidRDefault="00D9637C" w:rsidP="00A30580">
      <w:pPr>
        <w:pStyle w:val="ISAText"/>
        <w:ind w:left="0"/>
        <w:rPr>
          <w:i/>
          <w:sz w:val="16"/>
          <w:szCs w:val="16"/>
          <w:lang w:val="en-US"/>
        </w:rPr>
      </w:pPr>
    </w:p>
    <w:p w:rsidR="00E32190" w:rsidRDefault="00A702A4" w:rsidP="00E32190">
      <w:pPr>
        <w:pStyle w:val="ISAHead2"/>
      </w:pPr>
      <w:bookmarkStart w:id="553" w:name="_Toc432499064"/>
      <w:r>
        <w:t>RMG Digital labs</w:t>
      </w:r>
      <w:r w:rsidR="00E32190">
        <w:t xml:space="preserve"> Test Acceptance</w:t>
      </w:r>
      <w:bookmarkEnd w:id="553"/>
      <w:r w:rsidR="00E32190">
        <w:t xml:space="preserve"> </w:t>
      </w:r>
    </w:p>
    <w:p w:rsidR="00A562A0" w:rsidRDefault="00A562A0" w:rsidP="00A562A0">
      <w:pPr>
        <w:pStyle w:val="ISAText"/>
        <w:ind w:left="0"/>
      </w:pPr>
    </w:p>
    <w:p w:rsidR="00A562A0" w:rsidRPr="00A562A0" w:rsidRDefault="00A562A0" w:rsidP="00A562A0">
      <w:pPr>
        <w:pStyle w:val="ISAText"/>
        <w:ind w:left="0"/>
      </w:pPr>
      <w:r>
        <w:t xml:space="preserve">The test acceptance </w:t>
      </w:r>
      <w:r w:rsidR="00A335F1">
        <w:t>criteria will be agreed for each enhancement request.</w:t>
      </w:r>
    </w:p>
    <w:p w:rsidR="00A702A4" w:rsidRDefault="00A702A4" w:rsidP="007A36F2">
      <w:pPr>
        <w:pStyle w:val="NormalPGP"/>
        <w:keepNext/>
        <w:keepLines/>
        <w:widowControl w:val="0"/>
        <w:spacing w:before="0"/>
        <w:ind w:left="0"/>
        <w:jc w:val="left"/>
      </w:pPr>
    </w:p>
    <w:p w:rsidR="00D61134" w:rsidRDefault="00D61134" w:rsidP="007A36F2">
      <w:pPr>
        <w:pStyle w:val="NormalPGP"/>
        <w:keepNext/>
        <w:keepLines/>
        <w:widowControl w:val="0"/>
        <w:spacing w:before="0"/>
        <w:ind w:left="0"/>
        <w:jc w:val="left"/>
      </w:pPr>
      <w:r>
        <w:t>Sign off of Capgemini</w:t>
      </w:r>
      <w:r w:rsidR="00A702A4">
        <w:t xml:space="preserve"> test phases </w:t>
      </w:r>
      <w:r>
        <w:t>will be given after review of the relevant Test Exit report</w:t>
      </w:r>
      <w:r w:rsidR="00AB7456">
        <w:t>.</w:t>
      </w:r>
      <w:r>
        <w:t xml:space="preserve"> Overall acceptance</w:t>
      </w:r>
      <w:r w:rsidR="00D05A65">
        <w:t xml:space="preserve"> for go-live</w:t>
      </w:r>
      <w:r>
        <w:t xml:space="preserve"> will be g</w:t>
      </w:r>
      <w:r w:rsidR="00A702A4">
        <w:t>iven following completion of qa and qt</w:t>
      </w:r>
      <w:r>
        <w:t xml:space="preserve"> testing</w:t>
      </w:r>
      <w:r w:rsidR="00D05A65">
        <w:t>.</w:t>
      </w:r>
    </w:p>
    <w:p w:rsidR="00D05A65" w:rsidRDefault="00D05A65" w:rsidP="007A36F2">
      <w:pPr>
        <w:pStyle w:val="NormalPGP"/>
        <w:keepNext/>
        <w:keepLines/>
        <w:widowControl w:val="0"/>
        <w:spacing w:before="0"/>
        <w:ind w:left="0"/>
        <w:jc w:val="left"/>
      </w:pPr>
    </w:p>
    <w:p w:rsidR="005B0D33" w:rsidRDefault="005B0D33" w:rsidP="007A36F2">
      <w:pPr>
        <w:pStyle w:val="NormalPGP"/>
        <w:keepNext/>
        <w:keepLines/>
        <w:widowControl w:val="0"/>
        <w:spacing w:before="0"/>
        <w:ind w:left="0"/>
        <w:jc w:val="left"/>
      </w:pPr>
    </w:p>
    <w:p w:rsidR="00E32190" w:rsidRDefault="005B0D33" w:rsidP="007A36F2">
      <w:pPr>
        <w:pStyle w:val="NormalPGP"/>
        <w:keepNext/>
        <w:keepLines/>
        <w:widowControl w:val="0"/>
        <w:spacing w:before="0"/>
        <w:ind w:left="0"/>
        <w:jc w:val="left"/>
      </w:pPr>
      <w:r>
        <w:t xml:space="preserve">The numbers in the grid below </w:t>
      </w:r>
      <w:r w:rsidR="005C7610">
        <w:t>is kept for sample</w:t>
      </w:r>
    </w:p>
    <w:p w:rsidR="006112F1" w:rsidRDefault="006112F1" w:rsidP="00A30580">
      <w:pPr>
        <w:pStyle w:val="ISAText"/>
        <w:ind w:left="0"/>
        <w:rPr>
          <w:sz w:val="20"/>
        </w:rPr>
      </w:pPr>
    </w:p>
    <w:tbl>
      <w:tblPr>
        <w:tblStyle w:val="TableGrid"/>
        <w:tblW w:w="0" w:type="auto"/>
        <w:tblLook w:val="04A0"/>
      </w:tblPr>
      <w:tblGrid>
        <w:gridCol w:w="4621"/>
        <w:gridCol w:w="4621"/>
      </w:tblGrid>
      <w:tr w:rsidR="00E32190" w:rsidTr="00095F47">
        <w:tc>
          <w:tcPr>
            <w:tcW w:w="4621" w:type="dxa"/>
            <w:shd w:val="clear" w:color="auto" w:fill="7F7F7F" w:themeFill="text1" w:themeFillTint="80"/>
          </w:tcPr>
          <w:p w:rsidR="00E32190" w:rsidRPr="006B1872" w:rsidRDefault="00095F47" w:rsidP="00095F47">
            <w:pPr>
              <w:pStyle w:val="ISAText"/>
              <w:ind w:left="0"/>
              <w:jc w:val="center"/>
              <w:rPr>
                <w:b/>
                <w:sz w:val="16"/>
                <w:szCs w:val="16"/>
              </w:rPr>
            </w:pPr>
            <w:r w:rsidRPr="006B1872">
              <w:rPr>
                <w:b/>
                <w:sz w:val="16"/>
                <w:szCs w:val="16"/>
              </w:rPr>
              <w:t>Severity Type</w:t>
            </w:r>
          </w:p>
        </w:tc>
        <w:tc>
          <w:tcPr>
            <w:tcW w:w="4621" w:type="dxa"/>
            <w:shd w:val="clear" w:color="auto" w:fill="7F7F7F" w:themeFill="text1" w:themeFillTint="80"/>
          </w:tcPr>
          <w:p w:rsidR="00E32190" w:rsidRPr="006B1872" w:rsidRDefault="00095F47" w:rsidP="00095F47">
            <w:pPr>
              <w:pStyle w:val="ISAText"/>
              <w:ind w:left="0"/>
              <w:jc w:val="center"/>
              <w:rPr>
                <w:b/>
                <w:sz w:val="16"/>
                <w:szCs w:val="16"/>
              </w:rPr>
            </w:pPr>
            <w:r w:rsidRPr="006B1872">
              <w:rPr>
                <w:b/>
                <w:sz w:val="16"/>
                <w:szCs w:val="16"/>
              </w:rPr>
              <w:t>Exit Level</w:t>
            </w:r>
          </w:p>
        </w:tc>
      </w:tr>
      <w:tr w:rsidR="00E32190" w:rsidTr="00E32190">
        <w:tc>
          <w:tcPr>
            <w:tcW w:w="4621" w:type="dxa"/>
          </w:tcPr>
          <w:p w:rsidR="00E32190" w:rsidRPr="006B1872" w:rsidRDefault="00A44798" w:rsidP="00095F47">
            <w:pPr>
              <w:pStyle w:val="ISAText"/>
              <w:ind w:left="0"/>
              <w:jc w:val="center"/>
              <w:rPr>
                <w:sz w:val="16"/>
                <w:szCs w:val="16"/>
              </w:rPr>
            </w:pPr>
            <w:r>
              <w:rPr>
                <w:sz w:val="16"/>
                <w:szCs w:val="16"/>
              </w:rPr>
              <w:t>Critical</w:t>
            </w:r>
          </w:p>
        </w:tc>
        <w:tc>
          <w:tcPr>
            <w:tcW w:w="4621" w:type="dxa"/>
          </w:tcPr>
          <w:p w:rsidR="00E32190" w:rsidRPr="006B1872" w:rsidRDefault="00095F47" w:rsidP="00095F47">
            <w:pPr>
              <w:pStyle w:val="ISAText"/>
              <w:ind w:left="0"/>
              <w:jc w:val="center"/>
              <w:rPr>
                <w:sz w:val="16"/>
                <w:szCs w:val="16"/>
              </w:rPr>
            </w:pPr>
            <w:r w:rsidRPr="006B1872">
              <w:rPr>
                <w:sz w:val="16"/>
                <w:szCs w:val="16"/>
              </w:rPr>
              <w:t>Agreed exit level = 0</w:t>
            </w:r>
          </w:p>
        </w:tc>
      </w:tr>
      <w:tr w:rsidR="00E32190" w:rsidTr="00E32190">
        <w:tc>
          <w:tcPr>
            <w:tcW w:w="4621" w:type="dxa"/>
          </w:tcPr>
          <w:p w:rsidR="00E32190" w:rsidRPr="006B1872" w:rsidRDefault="00A44798" w:rsidP="00095F47">
            <w:pPr>
              <w:pStyle w:val="ISAText"/>
              <w:ind w:left="0"/>
              <w:jc w:val="center"/>
              <w:rPr>
                <w:sz w:val="16"/>
                <w:szCs w:val="16"/>
              </w:rPr>
            </w:pPr>
            <w:r>
              <w:rPr>
                <w:sz w:val="16"/>
                <w:szCs w:val="16"/>
              </w:rPr>
              <w:t>Major</w:t>
            </w:r>
          </w:p>
        </w:tc>
        <w:tc>
          <w:tcPr>
            <w:tcW w:w="4621" w:type="dxa"/>
          </w:tcPr>
          <w:p w:rsidR="00E32190" w:rsidRPr="006B1872" w:rsidRDefault="00095F47" w:rsidP="00095F47">
            <w:pPr>
              <w:pStyle w:val="ISAText"/>
              <w:ind w:left="0"/>
              <w:jc w:val="center"/>
              <w:rPr>
                <w:sz w:val="16"/>
                <w:szCs w:val="16"/>
              </w:rPr>
            </w:pPr>
            <w:r w:rsidRPr="006B1872">
              <w:rPr>
                <w:sz w:val="16"/>
                <w:szCs w:val="16"/>
              </w:rPr>
              <w:t>Agreed exit level = 0</w:t>
            </w:r>
          </w:p>
        </w:tc>
      </w:tr>
      <w:tr w:rsidR="00E32190" w:rsidTr="00E32190">
        <w:tc>
          <w:tcPr>
            <w:tcW w:w="4621" w:type="dxa"/>
          </w:tcPr>
          <w:p w:rsidR="00E32190" w:rsidRPr="006B1872" w:rsidRDefault="00A44798" w:rsidP="00095F47">
            <w:pPr>
              <w:pStyle w:val="ISAText"/>
              <w:ind w:left="0"/>
              <w:jc w:val="center"/>
              <w:rPr>
                <w:sz w:val="16"/>
                <w:szCs w:val="16"/>
              </w:rPr>
            </w:pPr>
            <w:r>
              <w:rPr>
                <w:sz w:val="16"/>
                <w:szCs w:val="16"/>
              </w:rPr>
              <w:t>Minor</w:t>
            </w:r>
          </w:p>
        </w:tc>
        <w:tc>
          <w:tcPr>
            <w:tcW w:w="4621" w:type="dxa"/>
          </w:tcPr>
          <w:p w:rsidR="00E32190" w:rsidRPr="006B1872" w:rsidRDefault="008E2B89" w:rsidP="00095F47">
            <w:pPr>
              <w:pStyle w:val="ISAText"/>
              <w:ind w:left="0"/>
              <w:jc w:val="center"/>
              <w:rPr>
                <w:sz w:val="16"/>
                <w:szCs w:val="16"/>
              </w:rPr>
            </w:pPr>
            <w:r w:rsidRPr="006B1872">
              <w:rPr>
                <w:sz w:val="16"/>
                <w:szCs w:val="16"/>
              </w:rPr>
              <w:t>Agreed exit level &lt;=2</w:t>
            </w:r>
            <w:r w:rsidR="00095F47" w:rsidRPr="006B1872">
              <w:rPr>
                <w:sz w:val="16"/>
                <w:szCs w:val="16"/>
              </w:rPr>
              <w:t>0</w:t>
            </w:r>
          </w:p>
        </w:tc>
      </w:tr>
      <w:tr w:rsidR="00E32190" w:rsidTr="00E32190">
        <w:tc>
          <w:tcPr>
            <w:tcW w:w="4621" w:type="dxa"/>
          </w:tcPr>
          <w:p w:rsidR="00E32190" w:rsidRPr="006B1872" w:rsidRDefault="00A44798" w:rsidP="00095F47">
            <w:pPr>
              <w:pStyle w:val="ISAText"/>
              <w:ind w:left="0"/>
              <w:jc w:val="center"/>
              <w:rPr>
                <w:sz w:val="16"/>
                <w:szCs w:val="16"/>
              </w:rPr>
            </w:pPr>
            <w:r>
              <w:rPr>
                <w:sz w:val="16"/>
                <w:szCs w:val="16"/>
              </w:rPr>
              <w:t>Cosmetic</w:t>
            </w:r>
          </w:p>
        </w:tc>
        <w:tc>
          <w:tcPr>
            <w:tcW w:w="4621" w:type="dxa"/>
          </w:tcPr>
          <w:p w:rsidR="00E32190" w:rsidRPr="006B1872" w:rsidRDefault="00095F47" w:rsidP="00095F47">
            <w:pPr>
              <w:pStyle w:val="ISAText"/>
              <w:ind w:left="0"/>
              <w:jc w:val="center"/>
              <w:rPr>
                <w:sz w:val="16"/>
                <w:szCs w:val="16"/>
              </w:rPr>
            </w:pPr>
            <w:r w:rsidRPr="006B1872">
              <w:rPr>
                <w:sz w:val="16"/>
                <w:szCs w:val="16"/>
              </w:rPr>
              <w:t>Agreed e</w:t>
            </w:r>
            <w:r w:rsidR="008E2B89" w:rsidRPr="006B1872">
              <w:rPr>
                <w:sz w:val="16"/>
                <w:szCs w:val="16"/>
              </w:rPr>
              <w:t>xit level &lt;=3</w:t>
            </w:r>
            <w:r w:rsidRPr="006B1872">
              <w:rPr>
                <w:sz w:val="16"/>
                <w:szCs w:val="16"/>
              </w:rPr>
              <w:t xml:space="preserve">0 </w:t>
            </w:r>
          </w:p>
        </w:tc>
      </w:tr>
    </w:tbl>
    <w:p w:rsidR="00095F47" w:rsidRDefault="00095F47" w:rsidP="00C9091C">
      <w:pPr>
        <w:pStyle w:val="ISAText"/>
      </w:pPr>
    </w:p>
    <w:p w:rsidR="00A702A4" w:rsidRDefault="00A702A4" w:rsidP="00C9091C">
      <w:pPr>
        <w:pStyle w:val="ISAText"/>
      </w:pPr>
    </w:p>
    <w:p w:rsidR="00A702A4" w:rsidRDefault="00A702A4" w:rsidP="00C9091C">
      <w:pPr>
        <w:pStyle w:val="ISAText"/>
      </w:pPr>
    </w:p>
    <w:p w:rsidR="00821439" w:rsidRDefault="006112F1" w:rsidP="00821439">
      <w:pPr>
        <w:pStyle w:val="ISAHead1"/>
        <w:widowControl/>
        <w:overflowPunct/>
        <w:autoSpaceDE/>
        <w:autoSpaceDN/>
        <w:adjustRightInd/>
        <w:textAlignment w:val="auto"/>
      </w:pPr>
      <w:bookmarkStart w:id="554" w:name="_Toc432499065"/>
      <w:r>
        <w:t xml:space="preserve">Daily </w:t>
      </w:r>
      <w:r w:rsidR="00821439">
        <w:t>Test Execution</w:t>
      </w:r>
      <w:bookmarkEnd w:id="554"/>
      <w:r w:rsidR="00821439">
        <w:t xml:space="preserve"> </w:t>
      </w:r>
    </w:p>
    <w:p w:rsidR="00821439" w:rsidRDefault="00821439" w:rsidP="00821439">
      <w:pPr>
        <w:pStyle w:val="ISAHead1"/>
        <w:widowControl/>
        <w:numPr>
          <w:ilvl w:val="0"/>
          <w:numId w:val="0"/>
        </w:numPr>
        <w:overflowPunct/>
        <w:autoSpaceDE/>
        <w:autoSpaceDN/>
        <w:adjustRightInd/>
        <w:ind w:left="720"/>
        <w:textAlignment w:val="auto"/>
      </w:pPr>
    </w:p>
    <w:p w:rsidR="00927514" w:rsidRDefault="00927514" w:rsidP="00927514">
      <w:pPr>
        <w:jc w:val="both"/>
      </w:pPr>
      <w:r w:rsidRPr="00032148">
        <w:t xml:space="preserve">There will be no variation from the scripts during formal testing, except </w:t>
      </w:r>
      <w:r>
        <w:t xml:space="preserve">when </w:t>
      </w:r>
      <w:r w:rsidRPr="00032148">
        <w:t>problems are found with the scripts themselves (e.g. typ</w:t>
      </w:r>
      <w:r>
        <w:t>ing</w:t>
      </w:r>
      <w:r w:rsidRPr="00032148">
        <w:t xml:space="preserve"> errors; the script instructs the user to use an incorrect button; expected result is incorrectly described; etc</w:t>
      </w:r>
      <w:r>
        <w:t>.</w:t>
      </w:r>
      <w:r w:rsidRPr="00032148">
        <w:t>).  Above all, common sense must prevail.</w:t>
      </w:r>
    </w:p>
    <w:p w:rsidR="00927514" w:rsidRPr="00032148" w:rsidRDefault="00927514" w:rsidP="00927514"/>
    <w:p w:rsidR="00927514" w:rsidRDefault="00927514" w:rsidP="00927514">
      <w:pPr>
        <w:pStyle w:val="ISAHead2"/>
      </w:pPr>
      <w:bookmarkStart w:id="555" w:name="_Toc432499066"/>
      <w:r>
        <w:t xml:space="preserve">Start </w:t>
      </w:r>
      <w:r w:rsidR="006A0C7D">
        <w:t>of</w:t>
      </w:r>
      <w:r>
        <w:t xml:space="preserve"> Day Testing</w:t>
      </w:r>
      <w:bookmarkEnd w:id="555"/>
    </w:p>
    <w:p w:rsidR="00927514" w:rsidRDefault="00927514" w:rsidP="00927514">
      <w:pPr>
        <w:pStyle w:val="ISAText"/>
        <w:ind w:left="0"/>
      </w:pPr>
    </w:p>
    <w:p w:rsidR="00927514" w:rsidRDefault="00927514" w:rsidP="00927514">
      <w:r w:rsidRPr="00032148">
        <w:t>Each day on which testing is to be performed will start with a briefing session for all participants, outlining the pla</w:t>
      </w:r>
      <w:r>
        <w:t xml:space="preserve">ns for the day, issuing of Tests </w:t>
      </w:r>
    </w:p>
    <w:p w:rsidR="00927514" w:rsidRPr="00927514" w:rsidRDefault="00927514" w:rsidP="00927514">
      <w:pPr>
        <w:pStyle w:val="ISAText"/>
      </w:pPr>
    </w:p>
    <w:p w:rsidR="00927514" w:rsidRDefault="00927514" w:rsidP="00927514">
      <w:pPr>
        <w:pStyle w:val="ISAHead2"/>
      </w:pPr>
      <w:bookmarkStart w:id="556" w:name="_Toc432499067"/>
      <w:r>
        <w:t xml:space="preserve">End </w:t>
      </w:r>
      <w:r w:rsidR="006A0C7D">
        <w:t>of</w:t>
      </w:r>
      <w:r>
        <w:t xml:space="preserve"> Day Testing</w:t>
      </w:r>
      <w:bookmarkEnd w:id="556"/>
    </w:p>
    <w:p w:rsidR="00927514" w:rsidRDefault="00927514" w:rsidP="00927514">
      <w:pPr>
        <w:pStyle w:val="ISAText"/>
        <w:ind w:left="0"/>
      </w:pPr>
    </w:p>
    <w:p w:rsidR="00927514" w:rsidRDefault="00927514" w:rsidP="00927514">
      <w:r w:rsidRPr="00032148">
        <w:t>There will be a de-briefing (“wash</w:t>
      </w:r>
      <w:r>
        <w:t>-</w:t>
      </w:r>
      <w:r w:rsidRPr="00032148">
        <w:t xml:space="preserve">up”) session at the end of each day, to review any problems or issues encountered and to review and agree the priorities of any </w:t>
      </w:r>
      <w:r>
        <w:t>i</w:t>
      </w:r>
      <w:r w:rsidRPr="00032148">
        <w:t>ssues raised.</w:t>
      </w:r>
      <w:r>
        <w:t xml:space="preserve"> </w:t>
      </w:r>
    </w:p>
    <w:p w:rsidR="00927514" w:rsidRPr="00927514" w:rsidRDefault="00927514" w:rsidP="00927514">
      <w:pPr>
        <w:pStyle w:val="ISAText"/>
        <w:ind w:left="0"/>
      </w:pPr>
    </w:p>
    <w:p w:rsidR="00927514" w:rsidRDefault="006112F1" w:rsidP="00927514">
      <w:pPr>
        <w:pStyle w:val="ISAHead2"/>
      </w:pPr>
      <w:bookmarkStart w:id="557" w:name="_Toc432499068"/>
      <w:r>
        <w:lastRenderedPageBreak/>
        <w:t xml:space="preserve">Daily &amp; Final </w:t>
      </w:r>
      <w:r w:rsidR="00927514">
        <w:t>Test Reporting</w:t>
      </w:r>
      <w:bookmarkEnd w:id="557"/>
    </w:p>
    <w:p w:rsidR="00927514" w:rsidRDefault="00927514" w:rsidP="00927514">
      <w:pPr>
        <w:pStyle w:val="ISAHead2"/>
        <w:numPr>
          <w:ilvl w:val="0"/>
          <w:numId w:val="0"/>
        </w:numPr>
      </w:pPr>
    </w:p>
    <w:p w:rsidR="0014192E" w:rsidRDefault="0014192E" w:rsidP="00B80DE6">
      <w:pPr>
        <w:jc w:val="both"/>
      </w:pPr>
      <w:r>
        <w:t xml:space="preserve">Daily test reporting will be issued to an agreed set of stakeholders based on </w:t>
      </w:r>
      <w:r w:rsidR="00927514" w:rsidRPr="00B80DE6">
        <w:t>the results of the test</w:t>
      </w:r>
      <w:r>
        <w:t>ing</w:t>
      </w:r>
      <w:r w:rsidR="00927514" w:rsidRPr="00B80DE6">
        <w:t xml:space="preserve"> </w:t>
      </w:r>
      <w:r>
        <w:t xml:space="preserve">undertaken that day. </w:t>
      </w:r>
    </w:p>
    <w:p w:rsidR="0014192E" w:rsidRDefault="0014192E" w:rsidP="00B80DE6">
      <w:pPr>
        <w:jc w:val="both"/>
      </w:pPr>
    </w:p>
    <w:p w:rsidR="009E4CDD" w:rsidRPr="00B80DE6" w:rsidRDefault="0014192E" w:rsidP="00B80DE6">
      <w:pPr>
        <w:jc w:val="both"/>
      </w:pPr>
      <w:r w:rsidRPr="00B80DE6">
        <w:t>A</w:t>
      </w:r>
      <w:r w:rsidR="008757C0" w:rsidRPr="00B80DE6">
        <w:rPr>
          <w:color w:val="000000"/>
          <w:lang w:eastAsia="zh-CN"/>
        </w:rPr>
        <w:t xml:space="preserve"> final</w:t>
      </w:r>
      <w:r w:rsidR="00920634" w:rsidRPr="00B80DE6">
        <w:rPr>
          <w:color w:val="000000"/>
          <w:lang w:eastAsia="zh-CN"/>
        </w:rPr>
        <w:t xml:space="preserve"> </w:t>
      </w:r>
      <w:r w:rsidR="00920634" w:rsidRPr="00B80DE6">
        <w:rPr>
          <w:rFonts w:eastAsia="Arial Unicode MS"/>
          <w:lang w:eastAsia="zh-CN"/>
        </w:rPr>
        <w:t>Test</w:t>
      </w:r>
      <w:r w:rsidR="00DD1D78">
        <w:rPr>
          <w:rFonts w:eastAsia="Arial Unicode MS"/>
          <w:lang w:eastAsia="zh-CN"/>
        </w:rPr>
        <w:t xml:space="preserve"> Phase</w:t>
      </w:r>
      <w:r w:rsidR="00920634" w:rsidRPr="00B80DE6">
        <w:rPr>
          <w:rFonts w:eastAsia="Arial Unicode MS"/>
          <w:lang w:eastAsia="zh-CN"/>
        </w:rPr>
        <w:t xml:space="preserve"> Exit Report</w:t>
      </w:r>
      <w:r w:rsidR="00920634" w:rsidRPr="00B80DE6">
        <w:rPr>
          <w:color w:val="000000"/>
          <w:lang w:eastAsia="zh-CN"/>
        </w:rPr>
        <w:t xml:space="preserve"> will</w:t>
      </w:r>
      <w:r w:rsidRPr="00B80DE6">
        <w:rPr>
          <w:color w:val="000000"/>
          <w:lang w:eastAsia="zh-CN"/>
        </w:rPr>
        <w:t xml:space="preserve"> be produced detailing the </w:t>
      </w:r>
      <w:r w:rsidR="00920634" w:rsidRPr="00B80DE6">
        <w:rPr>
          <w:color w:val="000000"/>
          <w:lang w:eastAsia="zh-CN"/>
        </w:rPr>
        <w:t>testing phase undertaken which can be used by RMG as an input to make their Go / No Go decision on whether, or not, to continue to the next phase.</w:t>
      </w:r>
    </w:p>
    <w:p w:rsidR="009E4CDD" w:rsidRPr="00032148" w:rsidRDefault="009E4CDD" w:rsidP="00927514">
      <w:pPr>
        <w:jc w:val="both"/>
      </w:pPr>
    </w:p>
    <w:p w:rsidR="009E4CDD" w:rsidRDefault="006112F1" w:rsidP="009E4CDD">
      <w:pPr>
        <w:pStyle w:val="ISAHead2"/>
      </w:pPr>
      <w:bookmarkStart w:id="558" w:name="_Toc432499069"/>
      <w:r>
        <w:t xml:space="preserve">Test </w:t>
      </w:r>
      <w:r w:rsidR="009E4CDD">
        <w:t>Recording</w:t>
      </w:r>
      <w:bookmarkEnd w:id="558"/>
      <w:r w:rsidR="009E4CDD">
        <w:t xml:space="preserve"> </w:t>
      </w:r>
    </w:p>
    <w:p w:rsidR="009E4CDD" w:rsidRDefault="009E4CDD" w:rsidP="00927514">
      <w:pPr>
        <w:pStyle w:val="ISAHead2"/>
        <w:numPr>
          <w:ilvl w:val="0"/>
          <w:numId w:val="0"/>
        </w:numPr>
      </w:pPr>
    </w:p>
    <w:p w:rsidR="005B0D33" w:rsidRDefault="009E4CDD" w:rsidP="0079701B">
      <w:pPr>
        <w:jc w:val="both"/>
      </w:pPr>
      <w:r>
        <w:t xml:space="preserve">Tests will be recorded </w:t>
      </w:r>
      <w:r w:rsidR="005B0D33">
        <w:t xml:space="preserve">in </w:t>
      </w:r>
      <w:r>
        <w:t>JIRA</w:t>
      </w:r>
      <w:r w:rsidR="001359DF">
        <w:t xml:space="preserve"> during Testing</w:t>
      </w:r>
      <w:r w:rsidR="009014F9">
        <w:t xml:space="preserve">. </w:t>
      </w:r>
      <w:r w:rsidR="005B0D33">
        <w:t xml:space="preserve"> </w:t>
      </w:r>
      <w:r w:rsidR="009014F9">
        <w:t>E</w:t>
      </w:r>
      <w:r w:rsidR="005B0D33">
        <w:t xml:space="preserve">ach test will </w:t>
      </w:r>
      <w:r w:rsidRPr="00032148">
        <w:t xml:space="preserve">be signed by the tester to certify that the test ran as </w:t>
      </w:r>
      <w:r w:rsidR="005B0D33">
        <w:t xml:space="preserve">expected </w:t>
      </w:r>
      <w:r w:rsidRPr="00032148">
        <w:t xml:space="preserve">and any incidents have been recorded.  </w:t>
      </w:r>
    </w:p>
    <w:p w:rsidR="005B0D33" w:rsidRDefault="005B0D33" w:rsidP="0079701B">
      <w:pPr>
        <w:jc w:val="both"/>
      </w:pPr>
    </w:p>
    <w:p w:rsidR="0079701B" w:rsidRDefault="009E4CDD" w:rsidP="0079701B">
      <w:pPr>
        <w:jc w:val="both"/>
      </w:pPr>
      <w:r w:rsidRPr="00032148">
        <w:t xml:space="preserve">A summary of all Issues, Defects, Observations or Queries arising during </w:t>
      </w:r>
      <w:r w:rsidR="005421CB">
        <w:t xml:space="preserve">Capgemini </w:t>
      </w:r>
      <w:r w:rsidRPr="00032148">
        <w:t xml:space="preserve">Testing will </w:t>
      </w:r>
      <w:r w:rsidR="0079701B">
        <w:t>also be recorded</w:t>
      </w:r>
      <w:r w:rsidR="005421CB">
        <w:t xml:space="preserve"> in JIRA</w:t>
      </w:r>
    </w:p>
    <w:p w:rsidR="00556737" w:rsidRDefault="00556737" w:rsidP="0079701B">
      <w:pPr>
        <w:jc w:val="both"/>
      </w:pPr>
    </w:p>
    <w:p w:rsidR="0079701B" w:rsidRDefault="006112F1" w:rsidP="0079701B">
      <w:pPr>
        <w:pStyle w:val="ISAHead2"/>
      </w:pPr>
      <w:bookmarkStart w:id="559" w:name="_Toc426107960"/>
      <w:bookmarkStart w:id="560" w:name="_Toc426107997"/>
      <w:bookmarkStart w:id="561" w:name="_Toc426108289"/>
      <w:bookmarkStart w:id="562" w:name="_Toc426108809"/>
      <w:bookmarkStart w:id="563" w:name="_Toc426109009"/>
      <w:bookmarkStart w:id="564" w:name="_Toc426110495"/>
      <w:bookmarkStart w:id="565" w:name="_Toc426107961"/>
      <w:bookmarkStart w:id="566" w:name="_Toc426107998"/>
      <w:bookmarkStart w:id="567" w:name="_Toc426108290"/>
      <w:bookmarkStart w:id="568" w:name="_Toc426108810"/>
      <w:bookmarkStart w:id="569" w:name="_Toc426109010"/>
      <w:bookmarkStart w:id="570" w:name="_Toc426110496"/>
      <w:bookmarkStart w:id="571" w:name="_Toc432499070"/>
      <w:bookmarkEnd w:id="559"/>
      <w:bookmarkEnd w:id="560"/>
      <w:bookmarkEnd w:id="561"/>
      <w:bookmarkEnd w:id="562"/>
      <w:bookmarkEnd w:id="563"/>
      <w:bookmarkEnd w:id="564"/>
      <w:bookmarkEnd w:id="565"/>
      <w:bookmarkEnd w:id="566"/>
      <w:bookmarkEnd w:id="567"/>
      <w:bookmarkEnd w:id="568"/>
      <w:bookmarkEnd w:id="569"/>
      <w:bookmarkEnd w:id="570"/>
      <w:r>
        <w:t>Test Incident</w:t>
      </w:r>
      <w:r w:rsidR="0079701B">
        <w:t xml:space="preserve"> Escalation</w:t>
      </w:r>
      <w:bookmarkEnd w:id="571"/>
      <w:r w:rsidR="0079701B">
        <w:t xml:space="preserve"> </w:t>
      </w:r>
    </w:p>
    <w:p w:rsidR="007D1337" w:rsidRDefault="007D1337" w:rsidP="0079701B">
      <w:pPr>
        <w:jc w:val="both"/>
      </w:pPr>
    </w:p>
    <w:p w:rsidR="0079701B" w:rsidRDefault="00703EC7" w:rsidP="0079701B">
      <w:pPr>
        <w:jc w:val="both"/>
      </w:pPr>
      <w:r>
        <w:t>Test</w:t>
      </w:r>
      <w:r w:rsidR="006112F1">
        <w:t xml:space="preserve"> Incidents</w:t>
      </w:r>
      <w:r w:rsidR="0079701B" w:rsidRPr="00032148">
        <w:t>,</w:t>
      </w:r>
      <w:r>
        <w:t xml:space="preserve"> </w:t>
      </w:r>
      <w:r w:rsidR="0079701B" w:rsidRPr="00032148">
        <w:t xml:space="preserve">Observations or Queries </w:t>
      </w:r>
      <w:r w:rsidR="00FC13BC">
        <w:t xml:space="preserve">raised </w:t>
      </w:r>
      <w:r w:rsidR="0079701B" w:rsidRPr="00032148">
        <w:t xml:space="preserve">during </w:t>
      </w:r>
      <w:r w:rsidR="004827C0">
        <w:t>(</w:t>
      </w:r>
      <w:r>
        <w:t>Capgemini</w:t>
      </w:r>
      <w:r w:rsidR="004827C0">
        <w:t>)</w:t>
      </w:r>
      <w:r>
        <w:t xml:space="preserve"> System </w:t>
      </w:r>
      <w:r w:rsidR="0079701B" w:rsidRPr="00032148">
        <w:t>Testing</w:t>
      </w:r>
      <w:r w:rsidR="00A335F1">
        <w:t xml:space="preserve"> will be taken up at the next level of governance. </w:t>
      </w:r>
      <w:r w:rsidR="0079701B" w:rsidRPr="00032148">
        <w:t>Wherever possible, additional evidence (e.g. screenshots) will be provided to assist problem resolution</w:t>
      </w:r>
      <w:r w:rsidR="001359DF">
        <w:t xml:space="preserve"> process.</w:t>
      </w:r>
    </w:p>
    <w:p w:rsidR="00586B4B" w:rsidRDefault="00586B4B" w:rsidP="0079701B">
      <w:pPr>
        <w:jc w:val="both"/>
      </w:pPr>
    </w:p>
    <w:p w:rsidR="00C10B73" w:rsidRDefault="00C10B73" w:rsidP="0079701B">
      <w:pPr>
        <w:jc w:val="both"/>
      </w:pPr>
    </w:p>
    <w:p w:rsidR="0079701B" w:rsidRPr="0079701B" w:rsidRDefault="0079701B" w:rsidP="0079701B">
      <w:pPr>
        <w:pStyle w:val="ISAHead2"/>
      </w:pPr>
      <w:bookmarkStart w:id="572" w:name="_Toc429400798"/>
      <w:bookmarkStart w:id="573" w:name="_Toc429400799"/>
      <w:bookmarkStart w:id="574" w:name="_Toc429400800"/>
      <w:bookmarkStart w:id="575" w:name="_Toc432499071"/>
      <w:bookmarkEnd w:id="572"/>
      <w:bookmarkEnd w:id="573"/>
      <w:bookmarkEnd w:id="574"/>
      <w:r>
        <w:t>Regression Testing</w:t>
      </w:r>
      <w:bookmarkEnd w:id="575"/>
    </w:p>
    <w:p w:rsidR="007D1337" w:rsidRDefault="007D1337" w:rsidP="0079701B">
      <w:pPr>
        <w:jc w:val="both"/>
      </w:pPr>
    </w:p>
    <w:p w:rsidR="00585D7C" w:rsidRDefault="0079701B" w:rsidP="0079701B">
      <w:pPr>
        <w:jc w:val="both"/>
      </w:pPr>
      <w:r>
        <w:t>Regression testing is performed when a component part of the overall product is modified, and ensures that no new faults have been introduced as a result of this m</w:t>
      </w:r>
      <w:r w:rsidR="001359DF">
        <w:t>odification.</w:t>
      </w:r>
    </w:p>
    <w:p w:rsidR="004F0E64" w:rsidRDefault="004F0E64" w:rsidP="0079701B">
      <w:pPr>
        <w:jc w:val="both"/>
      </w:pPr>
    </w:p>
    <w:p w:rsidR="004B10C6" w:rsidRDefault="004B10C6" w:rsidP="004B10C6">
      <w:pPr>
        <w:pStyle w:val="ISAHead1"/>
      </w:pPr>
      <w:bookmarkStart w:id="576" w:name="_Toc429400802"/>
      <w:bookmarkStart w:id="577" w:name="_Toc429400803"/>
      <w:bookmarkStart w:id="578" w:name="_Toc432499072"/>
      <w:bookmarkEnd w:id="576"/>
      <w:bookmarkEnd w:id="577"/>
      <w:r>
        <w:t>Test Data</w:t>
      </w:r>
      <w:bookmarkEnd w:id="578"/>
    </w:p>
    <w:p w:rsidR="004B10C6" w:rsidRPr="00964AC7" w:rsidRDefault="004B10C6" w:rsidP="004B10C6">
      <w:pPr>
        <w:rPr>
          <w:rFonts w:ascii="Calibri" w:hAnsi="Calibri" w:cs="Arial"/>
          <w:sz w:val="22"/>
          <w:szCs w:val="22"/>
          <w:lang w:eastAsia="en-GB"/>
        </w:rPr>
      </w:pPr>
    </w:p>
    <w:p w:rsidR="00B14550" w:rsidRPr="006811FD" w:rsidRDefault="00475B04" w:rsidP="006811FD">
      <w:pPr>
        <w:spacing w:after="120"/>
        <w:jc w:val="both"/>
        <w:rPr>
          <w:rFonts w:cs="Arial"/>
          <w:lang w:eastAsia="en-GB"/>
        </w:rPr>
      </w:pPr>
      <w:r>
        <w:rPr>
          <w:rFonts w:cs="Arial"/>
        </w:rPr>
        <w:t xml:space="preserve">         Pending waiting for high level and requirement document.</w:t>
      </w:r>
    </w:p>
    <w:p w:rsidR="004F0E64" w:rsidRDefault="004F0E64" w:rsidP="00492919">
      <w:pPr>
        <w:jc w:val="both"/>
        <w:rPr>
          <w:rFonts w:cs="Arial"/>
          <w:lang w:eastAsia="en-GB"/>
        </w:rPr>
      </w:pPr>
    </w:p>
    <w:p w:rsidR="00B14550" w:rsidRDefault="00B14550" w:rsidP="00B14550">
      <w:pPr>
        <w:pStyle w:val="ISAHead1"/>
      </w:pPr>
      <w:bookmarkStart w:id="579" w:name="_Toc431475114"/>
      <w:bookmarkStart w:id="580" w:name="_Toc431476115"/>
      <w:bookmarkStart w:id="581" w:name="_Toc431475115"/>
      <w:bookmarkStart w:id="582" w:name="_Toc431476116"/>
      <w:bookmarkStart w:id="583" w:name="_Toc431475116"/>
      <w:bookmarkStart w:id="584" w:name="_Toc431476117"/>
      <w:bookmarkStart w:id="585" w:name="_Toc431475117"/>
      <w:bookmarkStart w:id="586" w:name="_Toc431476118"/>
      <w:bookmarkStart w:id="587" w:name="_Toc431475118"/>
      <w:bookmarkStart w:id="588" w:name="_Toc431476119"/>
      <w:bookmarkStart w:id="589" w:name="_Toc431475119"/>
      <w:bookmarkStart w:id="590" w:name="_Toc431476120"/>
      <w:bookmarkStart w:id="591" w:name="_Toc431475120"/>
      <w:bookmarkStart w:id="592" w:name="_Toc431476121"/>
      <w:bookmarkStart w:id="593" w:name="_Toc431475121"/>
      <w:bookmarkStart w:id="594" w:name="_Toc431476122"/>
      <w:bookmarkStart w:id="595" w:name="_Toc431475122"/>
      <w:bookmarkStart w:id="596" w:name="_Toc431476123"/>
      <w:bookmarkStart w:id="597" w:name="_Toc431475123"/>
      <w:bookmarkStart w:id="598" w:name="_Toc431476124"/>
      <w:bookmarkStart w:id="599" w:name="_Toc431475124"/>
      <w:bookmarkStart w:id="600" w:name="_Toc431476125"/>
      <w:bookmarkStart w:id="601" w:name="_Toc431475125"/>
      <w:bookmarkStart w:id="602" w:name="_Toc431476126"/>
      <w:bookmarkStart w:id="603" w:name="_Toc431475126"/>
      <w:bookmarkStart w:id="604" w:name="_Toc431476127"/>
      <w:bookmarkStart w:id="605" w:name="_Toc431475127"/>
      <w:bookmarkStart w:id="606" w:name="_Toc431476128"/>
      <w:bookmarkStart w:id="607" w:name="_Toc431475128"/>
      <w:bookmarkStart w:id="608" w:name="_Toc431476129"/>
      <w:bookmarkStart w:id="609" w:name="_Toc431475129"/>
      <w:bookmarkStart w:id="610" w:name="_Toc431476130"/>
      <w:bookmarkStart w:id="611" w:name="_Toc431475130"/>
      <w:bookmarkStart w:id="612" w:name="_Toc431476131"/>
      <w:bookmarkStart w:id="613" w:name="_Toc431475131"/>
      <w:bookmarkStart w:id="614" w:name="_Toc431476132"/>
      <w:bookmarkStart w:id="615" w:name="_Toc431475132"/>
      <w:bookmarkStart w:id="616" w:name="_Toc431476133"/>
      <w:bookmarkStart w:id="617" w:name="_Toc431475133"/>
      <w:bookmarkStart w:id="618" w:name="_Toc431476134"/>
      <w:bookmarkStart w:id="619" w:name="_Toc431475134"/>
      <w:bookmarkStart w:id="620" w:name="_Toc431476135"/>
      <w:bookmarkStart w:id="621" w:name="_Toc431475135"/>
      <w:bookmarkStart w:id="622" w:name="_Toc431476136"/>
      <w:bookmarkStart w:id="623" w:name="_Toc431475136"/>
      <w:bookmarkStart w:id="624" w:name="_Toc431476137"/>
      <w:bookmarkStart w:id="625" w:name="_Toc431475137"/>
      <w:bookmarkStart w:id="626" w:name="_Toc431476138"/>
      <w:bookmarkStart w:id="627" w:name="_Toc431475138"/>
      <w:bookmarkStart w:id="628" w:name="_Toc431476139"/>
      <w:bookmarkStart w:id="629" w:name="_Toc431475139"/>
      <w:bookmarkStart w:id="630" w:name="_Toc431476140"/>
      <w:bookmarkStart w:id="631" w:name="_Toc432499073"/>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t>Test Assurance</w:t>
      </w:r>
      <w:r w:rsidR="001928D1">
        <w:t xml:space="preserve"> / Governance</w:t>
      </w:r>
      <w:bookmarkEnd w:id="631"/>
      <w:r w:rsidR="001928D1">
        <w:t xml:space="preserve"> </w:t>
      </w:r>
    </w:p>
    <w:p w:rsidR="00B14550" w:rsidRPr="00B14550" w:rsidRDefault="00B14550" w:rsidP="00B14550">
      <w:pPr>
        <w:pStyle w:val="ISAText"/>
        <w:ind w:left="0"/>
      </w:pPr>
    </w:p>
    <w:p w:rsidR="00772701" w:rsidRDefault="00475B04" w:rsidP="00492919">
      <w:pPr>
        <w:jc w:val="both"/>
        <w:rPr>
          <w:rFonts w:cs="Arial"/>
        </w:rPr>
      </w:pPr>
      <w:r>
        <w:rPr>
          <w:rFonts w:cs="Arial"/>
        </w:rPr>
        <w:t xml:space="preserve">          Pending waiting for high level and requirement document.</w:t>
      </w:r>
      <w:r w:rsidR="001928D1">
        <w:rPr>
          <w:rFonts w:cs="Arial"/>
        </w:rPr>
        <w:t xml:space="preserve"> </w:t>
      </w:r>
    </w:p>
    <w:p w:rsidR="00542A92" w:rsidRDefault="00542A92" w:rsidP="00492919">
      <w:pPr>
        <w:jc w:val="both"/>
        <w:rPr>
          <w:rFonts w:cs="Arial"/>
        </w:rPr>
      </w:pPr>
    </w:p>
    <w:p w:rsidR="00542A92" w:rsidRDefault="00542A92" w:rsidP="00492919">
      <w:pPr>
        <w:jc w:val="both"/>
        <w:rPr>
          <w:rFonts w:cs="Arial"/>
        </w:rPr>
      </w:pPr>
    </w:p>
    <w:p w:rsidR="00542A92" w:rsidRDefault="00542A92" w:rsidP="00492919">
      <w:pPr>
        <w:jc w:val="both"/>
        <w:rPr>
          <w:rFonts w:cs="Arial"/>
        </w:rPr>
      </w:pPr>
    </w:p>
    <w:p w:rsidR="00542A92" w:rsidRDefault="00542A92" w:rsidP="00492919">
      <w:pPr>
        <w:jc w:val="both"/>
        <w:rPr>
          <w:rFonts w:cs="Arial"/>
        </w:rPr>
      </w:pPr>
    </w:p>
    <w:p w:rsidR="00C9091C" w:rsidRPr="00F656DD" w:rsidRDefault="00920634" w:rsidP="003D3230">
      <w:pPr>
        <w:pStyle w:val="ISAHead1"/>
      </w:pPr>
      <w:bookmarkStart w:id="632" w:name="_Toc432499074"/>
      <w:bookmarkStart w:id="633" w:name="_Toc417395215"/>
      <w:r>
        <w:t xml:space="preserve">Assumption &amp; </w:t>
      </w:r>
      <w:r w:rsidR="00C9091C">
        <w:t>Dependencies</w:t>
      </w:r>
      <w:bookmarkEnd w:id="632"/>
    </w:p>
    <w:p w:rsidR="00492919" w:rsidRDefault="00492919" w:rsidP="00C9091C"/>
    <w:p w:rsidR="00492919" w:rsidRDefault="00492919" w:rsidP="00492919">
      <w:pPr>
        <w:pStyle w:val="ISAHead2"/>
      </w:pPr>
      <w:bookmarkStart w:id="634" w:name="_Toc432499075"/>
      <w:r>
        <w:t>Assumptions</w:t>
      </w:r>
      <w:bookmarkEnd w:id="634"/>
      <w:r>
        <w:t xml:space="preserve"> </w:t>
      </w:r>
      <w:r>
        <w:tab/>
      </w:r>
      <w:r>
        <w:tab/>
      </w:r>
    </w:p>
    <w:p w:rsidR="00492919" w:rsidRDefault="00492919" w:rsidP="00C9091C"/>
    <w:p w:rsidR="00416D5C" w:rsidRDefault="00416D5C" w:rsidP="00416D5C">
      <w:r>
        <w:t xml:space="preserve">In creating this </w:t>
      </w:r>
      <w:r w:rsidR="00DC62F1">
        <w:t>document,</w:t>
      </w:r>
      <w:r>
        <w:t xml:space="preserve"> the following assumptions have been identified</w:t>
      </w:r>
      <w:r w:rsidR="001C0119">
        <w:t xml:space="preserve"> for test related activities</w:t>
      </w:r>
      <w:r>
        <w:t>:</w:t>
      </w:r>
    </w:p>
    <w:p w:rsidR="001C0119" w:rsidRPr="003D3230" w:rsidRDefault="001C0119" w:rsidP="00416D5C"/>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57" w:type="dxa"/>
          <w:left w:w="57" w:type="dxa"/>
          <w:bottom w:w="57" w:type="dxa"/>
          <w:right w:w="57" w:type="dxa"/>
        </w:tblCellMar>
        <w:tblLook w:val="01E0"/>
      </w:tblPr>
      <w:tblGrid>
        <w:gridCol w:w="906"/>
        <w:gridCol w:w="1541"/>
        <w:gridCol w:w="2154"/>
        <w:gridCol w:w="2094"/>
      </w:tblGrid>
      <w:tr w:rsidR="00B9116A" w:rsidRPr="000E5512" w:rsidTr="002A2571">
        <w:tc>
          <w:tcPr>
            <w:tcW w:w="906" w:type="dxa"/>
            <w:tcBorders>
              <w:top w:val="double" w:sz="4" w:space="0" w:color="auto"/>
              <w:bottom w:val="single" w:sz="4" w:space="0" w:color="auto"/>
            </w:tcBorders>
            <w:shd w:val="clear" w:color="auto" w:fill="7F7F7F" w:themeFill="text1" w:themeFillTint="80"/>
          </w:tcPr>
          <w:p w:rsidR="00B9116A" w:rsidRPr="006B1872" w:rsidRDefault="00B9116A" w:rsidP="003D3230">
            <w:pPr>
              <w:rPr>
                <w:b/>
                <w:bCs/>
                <w:sz w:val="16"/>
                <w:szCs w:val="16"/>
              </w:rPr>
            </w:pPr>
            <w:r w:rsidRPr="006B1872">
              <w:rPr>
                <w:b/>
                <w:bCs/>
                <w:sz w:val="16"/>
                <w:szCs w:val="16"/>
              </w:rPr>
              <w:t xml:space="preserve">Ref </w:t>
            </w:r>
          </w:p>
        </w:tc>
        <w:tc>
          <w:tcPr>
            <w:tcW w:w="1541" w:type="dxa"/>
            <w:tcBorders>
              <w:top w:val="double" w:sz="4" w:space="0" w:color="auto"/>
              <w:bottom w:val="single" w:sz="4" w:space="0" w:color="auto"/>
            </w:tcBorders>
            <w:shd w:val="clear" w:color="auto" w:fill="7F7F7F" w:themeFill="text1" w:themeFillTint="80"/>
          </w:tcPr>
          <w:p w:rsidR="00B9116A" w:rsidRPr="006B1872" w:rsidRDefault="00B9116A" w:rsidP="003D3230">
            <w:pPr>
              <w:rPr>
                <w:b/>
                <w:bCs/>
                <w:sz w:val="16"/>
                <w:szCs w:val="16"/>
              </w:rPr>
            </w:pPr>
            <w:r w:rsidRPr="006B1872">
              <w:rPr>
                <w:b/>
                <w:bCs/>
                <w:sz w:val="16"/>
                <w:szCs w:val="16"/>
              </w:rPr>
              <w:t>Work stream</w:t>
            </w:r>
          </w:p>
        </w:tc>
        <w:tc>
          <w:tcPr>
            <w:tcW w:w="2154" w:type="dxa"/>
            <w:tcBorders>
              <w:top w:val="double" w:sz="4" w:space="0" w:color="auto"/>
              <w:bottom w:val="single" w:sz="4" w:space="0" w:color="auto"/>
            </w:tcBorders>
            <w:shd w:val="clear" w:color="auto" w:fill="7F7F7F" w:themeFill="text1" w:themeFillTint="80"/>
          </w:tcPr>
          <w:p w:rsidR="00B9116A" w:rsidRPr="006B1872" w:rsidRDefault="00B9116A" w:rsidP="003D3230">
            <w:pPr>
              <w:rPr>
                <w:b/>
                <w:bCs/>
                <w:sz w:val="16"/>
                <w:szCs w:val="16"/>
              </w:rPr>
            </w:pPr>
            <w:r w:rsidRPr="006B1872">
              <w:rPr>
                <w:b/>
                <w:bCs/>
                <w:sz w:val="16"/>
                <w:szCs w:val="16"/>
              </w:rPr>
              <w:t>Assumption Description</w:t>
            </w:r>
          </w:p>
        </w:tc>
        <w:tc>
          <w:tcPr>
            <w:tcW w:w="2094" w:type="dxa"/>
            <w:tcBorders>
              <w:top w:val="double" w:sz="4" w:space="0" w:color="auto"/>
              <w:bottom w:val="single" w:sz="4" w:space="0" w:color="auto"/>
            </w:tcBorders>
            <w:shd w:val="clear" w:color="auto" w:fill="7F7F7F" w:themeFill="text1" w:themeFillTint="80"/>
          </w:tcPr>
          <w:p w:rsidR="00B9116A" w:rsidRPr="006B1872" w:rsidRDefault="00B9116A" w:rsidP="003D3230">
            <w:pPr>
              <w:rPr>
                <w:b/>
                <w:bCs/>
                <w:sz w:val="16"/>
                <w:szCs w:val="16"/>
              </w:rPr>
            </w:pPr>
            <w:r w:rsidRPr="006B1872">
              <w:rPr>
                <w:b/>
                <w:bCs/>
                <w:sz w:val="16"/>
                <w:szCs w:val="16"/>
              </w:rPr>
              <w:t>Comments</w:t>
            </w:r>
          </w:p>
        </w:tc>
      </w:tr>
      <w:tr w:rsidR="000C1EF0" w:rsidRPr="000E5512" w:rsidTr="00D526D6">
        <w:tc>
          <w:tcPr>
            <w:tcW w:w="906" w:type="dxa"/>
            <w:shd w:val="clear" w:color="auto" w:fill="auto"/>
          </w:tcPr>
          <w:p w:rsidR="00CC008B" w:rsidRDefault="00CC008B" w:rsidP="003D3230">
            <w:pPr>
              <w:rPr>
                <w:bCs/>
                <w:sz w:val="16"/>
                <w:szCs w:val="16"/>
              </w:rPr>
            </w:pPr>
          </w:p>
          <w:p w:rsidR="000C1EF0" w:rsidRPr="007D1337" w:rsidRDefault="000C1EF0" w:rsidP="003D3230">
            <w:pPr>
              <w:rPr>
                <w:bCs/>
                <w:sz w:val="16"/>
                <w:szCs w:val="16"/>
              </w:rPr>
            </w:pPr>
            <w:r>
              <w:rPr>
                <w:bCs/>
                <w:sz w:val="16"/>
                <w:szCs w:val="16"/>
              </w:rPr>
              <w:t>A0</w:t>
            </w:r>
            <w:r w:rsidR="006374A8">
              <w:rPr>
                <w:bCs/>
                <w:sz w:val="16"/>
                <w:szCs w:val="16"/>
              </w:rPr>
              <w:t>1</w:t>
            </w:r>
          </w:p>
        </w:tc>
        <w:tc>
          <w:tcPr>
            <w:tcW w:w="1541" w:type="dxa"/>
            <w:shd w:val="clear" w:color="auto" w:fill="auto"/>
          </w:tcPr>
          <w:p w:rsidR="00CC008B" w:rsidRDefault="00CC008B" w:rsidP="003D3230">
            <w:pPr>
              <w:rPr>
                <w:bCs/>
                <w:sz w:val="16"/>
                <w:szCs w:val="16"/>
              </w:rPr>
            </w:pPr>
          </w:p>
          <w:p w:rsidR="000C1EF0" w:rsidRPr="007D1337" w:rsidRDefault="000C1EF0" w:rsidP="003D3230">
            <w:pPr>
              <w:rPr>
                <w:bCs/>
                <w:sz w:val="16"/>
                <w:szCs w:val="16"/>
              </w:rPr>
            </w:pPr>
            <w:r>
              <w:rPr>
                <w:bCs/>
                <w:sz w:val="16"/>
                <w:szCs w:val="16"/>
              </w:rPr>
              <w:t xml:space="preserve">Test </w:t>
            </w:r>
          </w:p>
        </w:tc>
        <w:tc>
          <w:tcPr>
            <w:tcW w:w="2154" w:type="dxa"/>
            <w:shd w:val="clear" w:color="auto" w:fill="auto"/>
            <w:vAlign w:val="center"/>
          </w:tcPr>
          <w:p w:rsidR="006374A8" w:rsidRDefault="006374A8" w:rsidP="001C0119">
            <w:pPr>
              <w:widowControl/>
              <w:overflowPunct/>
              <w:autoSpaceDE/>
              <w:autoSpaceDN/>
              <w:adjustRightInd/>
              <w:textAlignment w:val="auto"/>
              <w:rPr>
                <w:color w:val="1F497D"/>
              </w:rPr>
            </w:pPr>
          </w:p>
          <w:p w:rsidR="000C1EF0" w:rsidRPr="00DF6AC9" w:rsidRDefault="006374A8" w:rsidP="001C0119">
            <w:pPr>
              <w:widowControl/>
              <w:overflowPunct/>
              <w:autoSpaceDE/>
              <w:autoSpaceDN/>
              <w:adjustRightInd/>
              <w:textAlignment w:val="auto"/>
              <w:rPr>
                <w:rFonts w:cs="Arial"/>
                <w:color w:val="000000" w:themeColor="text1"/>
                <w:sz w:val="16"/>
                <w:szCs w:val="16"/>
                <w:lang w:eastAsia="zh-CN"/>
              </w:rPr>
            </w:pPr>
            <w:r w:rsidRPr="00DF6AC9">
              <w:rPr>
                <w:color w:val="000000" w:themeColor="text1"/>
                <w:sz w:val="16"/>
                <w:szCs w:val="16"/>
              </w:rPr>
              <w:t>Security impact has been completed but the overall requirements have yet to be agreed.</w:t>
            </w:r>
          </w:p>
          <w:p w:rsidR="000C1EF0" w:rsidRPr="007D1337" w:rsidRDefault="000C1EF0" w:rsidP="001C0119">
            <w:pPr>
              <w:widowControl/>
              <w:overflowPunct/>
              <w:autoSpaceDE/>
              <w:autoSpaceDN/>
              <w:adjustRightInd/>
              <w:textAlignment w:val="auto"/>
              <w:rPr>
                <w:rFonts w:cs="Arial"/>
                <w:sz w:val="16"/>
                <w:szCs w:val="16"/>
                <w:lang w:eastAsia="en-GB"/>
              </w:rPr>
            </w:pPr>
          </w:p>
        </w:tc>
        <w:tc>
          <w:tcPr>
            <w:tcW w:w="2094" w:type="dxa"/>
            <w:shd w:val="clear" w:color="auto" w:fill="auto"/>
          </w:tcPr>
          <w:p w:rsidR="006374A8" w:rsidRDefault="006374A8">
            <w:pPr>
              <w:pStyle w:val="ISAText"/>
              <w:ind w:left="0"/>
              <w:rPr>
                <w:sz w:val="16"/>
                <w:szCs w:val="16"/>
                <w:lang w:eastAsia="zh-CN"/>
              </w:rPr>
            </w:pPr>
          </w:p>
          <w:p w:rsidR="006374A8" w:rsidRDefault="006374A8">
            <w:pPr>
              <w:pStyle w:val="ISAText"/>
              <w:ind w:left="0"/>
              <w:rPr>
                <w:sz w:val="16"/>
                <w:szCs w:val="16"/>
                <w:lang w:eastAsia="zh-CN"/>
              </w:rPr>
            </w:pPr>
          </w:p>
          <w:p w:rsidR="006374A8" w:rsidRDefault="006374A8">
            <w:pPr>
              <w:pStyle w:val="ISAText"/>
              <w:ind w:left="0"/>
              <w:rPr>
                <w:sz w:val="16"/>
                <w:szCs w:val="16"/>
                <w:lang w:eastAsia="zh-CN"/>
              </w:rPr>
            </w:pPr>
            <w:r>
              <w:rPr>
                <w:sz w:val="16"/>
                <w:szCs w:val="16"/>
                <w:lang w:eastAsia="zh-CN"/>
              </w:rPr>
              <w:t>This will be drawn out in a future SoW</w:t>
            </w:r>
          </w:p>
          <w:p w:rsidR="005C00A5" w:rsidRDefault="005C00A5">
            <w:pPr>
              <w:pStyle w:val="ISAText"/>
              <w:ind w:left="0"/>
              <w:rPr>
                <w:sz w:val="16"/>
                <w:szCs w:val="16"/>
                <w:lang w:eastAsia="zh-CN"/>
              </w:rPr>
            </w:pPr>
          </w:p>
        </w:tc>
      </w:tr>
    </w:tbl>
    <w:p w:rsidR="00CC008B" w:rsidRPr="00122E84" w:rsidRDefault="00CC008B">
      <w:pPr>
        <w:widowControl/>
        <w:overflowPunct/>
        <w:autoSpaceDE/>
        <w:autoSpaceDN/>
        <w:adjustRightInd/>
        <w:textAlignment w:val="auto"/>
        <w:rPr>
          <w:sz w:val="16"/>
          <w:szCs w:val="16"/>
        </w:rPr>
      </w:pPr>
    </w:p>
    <w:p w:rsidR="00416D5C" w:rsidRDefault="00416D5C">
      <w:pPr>
        <w:widowControl/>
        <w:overflowPunct/>
        <w:autoSpaceDE/>
        <w:autoSpaceDN/>
        <w:adjustRightInd/>
        <w:textAlignment w:val="auto"/>
        <w:rPr>
          <w:rFonts w:cs="Arial"/>
          <w:iCs/>
          <w:color w:val="0000FF"/>
        </w:rPr>
      </w:pPr>
      <w:r>
        <w:rPr>
          <w:vanish/>
        </w:rPr>
        <w:lastRenderedPageBreak/>
        <w:br w:type="page"/>
      </w:r>
    </w:p>
    <w:p w:rsidR="00416D5C" w:rsidRDefault="00416D5C">
      <w:pPr>
        <w:widowControl/>
        <w:overflowPunct/>
        <w:autoSpaceDE/>
        <w:autoSpaceDN/>
        <w:adjustRightInd/>
        <w:textAlignment w:val="auto"/>
        <w:rPr>
          <w:rFonts w:cs="Arial"/>
          <w:iCs/>
          <w:color w:val="0000FF"/>
        </w:rPr>
      </w:pPr>
      <w:r>
        <w:rPr>
          <w:vanish/>
        </w:rPr>
        <w:br w:type="page"/>
      </w:r>
    </w:p>
    <w:p w:rsidR="00492919" w:rsidRDefault="00B9116A" w:rsidP="00492919">
      <w:pPr>
        <w:pStyle w:val="ISAHead2"/>
      </w:pPr>
      <w:bookmarkStart w:id="635" w:name="_Toc432499076"/>
      <w:r>
        <w:t>Dependencies</w:t>
      </w:r>
      <w:bookmarkEnd w:id="635"/>
      <w:r w:rsidR="00492919">
        <w:tab/>
      </w:r>
    </w:p>
    <w:p w:rsidR="00416D5C" w:rsidRDefault="00475B04" w:rsidP="00063D10">
      <w:pPr>
        <w:pStyle w:val="ISAText"/>
        <w:ind w:left="0"/>
      </w:pPr>
      <w:r>
        <w:t xml:space="preserve">  </w:t>
      </w:r>
    </w:p>
    <w:p w:rsidR="00475B04" w:rsidRPr="00416D5C" w:rsidRDefault="00475B04" w:rsidP="00063D10">
      <w:pPr>
        <w:pStyle w:val="ISAText"/>
        <w:ind w:left="0"/>
      </w:pPr>
      <w:r>
        <w:t xml:space="preserve">      No dependencies as now.</w:t>
      </w:r>
    </w:p>
    <w:p w:rsidR="00156109" w:rsidRDefault="00156109" w:rsidP="00C9091C">
      <w:pPr>
        <w:rPr>
          <w:bCs/>
        </w:rPr>
      </w:pPr>
    </w:p>
    <w:p w:rsidR="007D1337" w:rsidRDefault="007D1337" w:rsidP="00C9091C">
      <w:pPr>
        <w:rPr>
          <w:bCs/>
        </w:rPr>
      </w:pPr>
    </w:p>
    <w:p w:rsidR="00564955" w:rsidRDefault="00564955" w:rsidP="00C9091C">
      <w:pPr>
        <w:rPr>
          <w:bCs/>
        </w:rPr>
      </w:pPr>
    </w:p>
    <w:p w:rsidR="00AE1CCD" w:rsidRDefault="00AE1CCD" w:rsidP="00BA364C">
      <w:pPr>
        <w:pStyle w:val="ISAHead1"/>
      </w:pPr>
      <w:bookmarkStart w:id="636" w:name="_GoBack"/>
      <w:bookmarkStart w:id="637" w:name="_Toc432498236"/>
      <w:bookmarkStart w:id="638" w:name="_Toc432499077"/>
      <w:bookmarkStart w:id="639" w:name="_Toc432498237"/>
      <w:bookmarkStart w:id="640" w:name="_Toc432499078"/>
      <w:bookmarkStart w:id="641" w:name="_Toc432498238"/>
      <w:bookmarkStart w:id="642" w:name="_Toc432499079"/>
      <w:bookmarkStart w:id="643" w:name="_Toc432498239"/>
      <w:bookmarkStart w:id="644" w:name="_Toc432499080"/>
      <w:bookmarkStart w:id="645" w:name="_Toc432498240"/>
      <w:bookmarkStart w:id="646" w:name="_Toc432499081"/>
      <w:bookmarkStart w:id="647" w:name="_Toc432498241"/>
      <w:bookmarkStart w:id="648" w:name="_Toc432499082"/>
      <w:bookmarkStart w:id="649" w:name="_Toc432498242"/>
      <w:bookmarkStart w:id="650" w:name="_Toc432499083"/>
      <w:bookmarkStart w:id="651" w:name="_Toc432498243"/>
      <w:bookmarkStart w:id="652" w:name="_Toc432499084"/>
      <w:bookmarkStart w:id="653" w:name="_Toc432498244"/>
      <w:bookmarkStart w:id="654" w:name="_Toc432499085"/>
      <w:bookmarkStart w:id="655" w:name="_Toc432498245"/>
      <w:bookmarkStart w:id="656" w:name="_Toc432499086"/>
      <w:bookmarkStart w:id="657" w:name="_Toc432498246"/>
      <w:bookmarkStart w:id="658" w:name="_Toc432499087"/>
      <w:bookmarkStart w:id="659" w:name="_Toc432498247"/>
      <w:bookmarkStart w:id="660" w:name="_Toc432499088"/>
      <w:bookmarkStart w:id="661" w:name="_Toc432498248"/>
      <w:bookmarkStart w:id="662" w:name="_Toc432499089"/>
      <w:bookmarkStart w:id="663" w:name="_Toc432498249"/>
      <w:bookmarkStart w:id="664" w:name="_Toc432499090"/>
      <w:bookmarkStart w:id="665" w:name="_Toc432498250"/>
      <w:bookmarkStart w:id="666" w:name="_Toc432499091"/>
      <w:bookmarkStart w:id="667" w:name="_Toc432498251"/>
      <w:bookmarkStart w:id="668" w:name="_Toc432499092"/>
      <w:bookmarkStart w:id="669" w:name="_Toc432498252"/>
      <w:bookmarkStart w:id="670" w:name="_Toc432499093"/>
      <w:bookmarkStart w:id="671" w:name="_Toc395084459"/>
      <w:bookmarkStart w:id="672" w:name="_Toc432499094"/>
      <w:bookmarkStart w:id="673" w:name="_Toc262115996"/>
      <w:bookmarkEnd w:id="633"/>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r w:rsidRPr="00675130">
        <w:t>Test</w:t>
      </w:r>
      <w:r w:rsidR="00165351">
        <w:t xml:space="preserve"> Governance</w:t>
      </w:r>
      <w:bookmarkEnd w:id="672"/>
    </w:p>
    <w:p w:rsidR="002767EF" w:rsidRDefault="002767EF" w:rsidP="002767EF">
      <w:pPr>
        <w:pStyle w:val="ISAText"/>
      </w:pPr>
    </w:p>
    <w:p w:rsidR="00246E3A" w:rsidRPr="00675130" w:rsidRDefault="00522B09" w:rsidP="00BA364C">
      <w:pPr>
        <w:pStyle w:val="ISAHead2"/>
      </w:pPr>
      <w:bookmarkStart w:id="674" w:name="_Toc262115998"/>
      <w:bookmarkStart w:id="675" w:name="_Toc432499095"/>
      <w:bookmarkEnd w:id="673"/>
      <w:r>
        <w:t>Test Monitoring</w:t>
      </w:r>
      <w:bookmarkEnd w:id="674"/>
      <w:bookmarkEnd w:id="675"/>
    </w:p>
    <w:p w:rsidR="00CB1390" w:rsidRPr="00675130" w:rsidRDefault="00CB1390" w:rsidP="00CB1390">
      <w:pPr>
        <w:pStyle w:val="ISAText"/>
      </w:pPr>
    </w:p>
    <w:p w:rsidR="00041D11" w:rsidRPr="00124D3B" w:rsidRDefault="00041D11" w:rsidP="00041D11">
      <w:pPr>
        <w:jc w:val="both"/>
        <w:rPr>
          <w:rFonts w:cs="Arial"/>
        </w:rPr>
      </w:pPr>
      <w:r w:rsidRPr="00124D3B">
        <w:rPr>
          <w:rFonts w:cs="Arial"/>
        </w:rPr>
        <w:t>Testing progress will be reviewed at least once a week but at critical points this will be more frequent (e.g. on a daily basis during formal test execution). The primary means of reporting will be a measure of completed deliverables/activities against those planned.</w:t>
      </w:r>
    </w:p>
    <w:p w:rsidR="00041D11" w:rsidRPr="00124D3B" w:rsidRDefault="00041D11" w:rsidP="00041D11">
      <w:pPr>
        <w:jc w:val="both"/>
        <w:rPr>
          <w:rFonts w:cs="Arial"/>
        </w:rPr>
      </w:pPr>
      <w:r w:rsidRPr="00124D3B">
        <w:rPr>
          <w:rFonts w:cs="Arial"/>
        </w:rPr>
        <w:t>For the acceptance test phases, test preparation progress will be reported as the number of Test Conditions/Scenarios/Scripts completed against the number planned.</w:t>
      </w:r>
    </w:p>
    <w:p w:rsidR="00041D11" w:rsidRPr="00124D3B" w:rsidRDefault="00041D11" w:rsidP="00041D11">
      <w:pPr>
        <w:rPr>
          <w:rFonts w:cs="Arial"/>
        </w:rPr>
      </w:pPr>
    </w:p>
    <w:p w:rsidR="00041D11" w:rsidRPr="00124D3B" w:rsidRDefault="00041D11" w:rsidP="00041D11">
      <w:pPr>
        <w:jc w:val="both"/>
        <w:rPr>
          <w:rFonts w:cs="Arial"/>
        </w:rPr>
      </w:pPr>
      <w:r w:rsidRPr="00124D3B">
        <w:rPr>
          <w:rFonts w:cs="Arial"/>
        </w:rPr>
        <w:t xml:space="preserve">During the Development Iterations test </w:t>
      </w:r>
      <w:r w:rsidR="00AB7456" w:rsidRPr="00124D3B">
        <w:rPr>
          <w:rFonts w:cs="Arial"/>
        </w:rPr>
        <w:t>execution,</w:t>
      </w:r>
      <w:r w:rsidR="00A335F1">
        <w:rPr>
          <w:rFonts w:cs="Arial"/>
        </w:rPr>
        <w:t xml:space="preserve"> reporting will be </w:t>
      </w:r>
      <w:r w:rsidRPr="00124D3B">
        <w:rPr>
          <w:rFonts w:cs="Arial"/>
        </w:rPr>
        <w:t xml:space="preserve">email on a daily basis to the Work stream and Project Management team. </w:t>
      </w:r>
    </w:p>
    <w:p w:rsidR="00041D11" w:rsidRPr="00124D3B" w:rsidRDefault="00041D11" w:rsidP="00041D11">
      <w:pPr>
        <w:jc w:val="both"/>
        <w:rPr>
          <w:rFonts w:cs="Arial"/>
        </w:rPr>
      </w:pPr>
    </w:p>
    <w:p w:rsidR="00041D11" w:rsidRPr="00124D3B" w:rsidRDefault="00041D11" w:rsidP="00041D11">
      <w:pPr>
        <w:jc w:val="both"/>
        <w:rPr>
          <w:rFonts w:cs="Arial"/>
        </w:rPr>
      </w:pPr>
      <w:r w:rsidRPr="00124D3B">
        <w:rPr>
          <w:rFonts w:cs="Arial"/>
        </w:rPr>
        <w:t xml:space="preserve">For the acceptance </w:t>
      </w:r>
      <w:r w:rsidR="00AB7456" w:rsidRPr="00124D3B">
        <w:rPr>
          <w:rFonts w:cs="Arial"/>
        </w:rPr>
        <w:t>test,</w:t>
      </w:r>
      <w:r w:rsidRPr="00124D3B">
        <w:rPr>
          <w:rFonts w:cs="Arial"/>
        </w:rPr>
        <w:t xml:space="preserve"> phases Test Execution will be reported both daily (snapshot information) and weekly (more detailed information) as follows:</w:t>
      </w:r>
    </w:p>
    <w:p w:rsidR="00041D11" w:rsidRPr="00124D3B" w:rsidRDefault="00041D11" w:rsidP="00BF6F09">
      <w:pPr>
        <w:widowControl/>
        <w:numPr>
          <w:ilvl w:val="0"/>
          <w:numId w:val="8"/>
        </w:numPr>
        <w:overflowPunct/>
        <w:autoSpaceDE/>
        <w:autoSpaceDN/>
        <w:adjustRightInd/>
        <w:spacing w:before="120"/>
        <w:ind w:left="714" w:hanging="357"/>
        <w:jc w:val="both"/>
        <w:textAlignment w:val="auto"/>
        <w:rPr>
          <w:rFonts w:cs="Arial"/>
        </w:rPr>
      </w:pPr>
      <w:r w:rsidRPr="00124D3B">
        <w:rPr>
          <w:rFonts w:cs="Arial"/>
        </w:rPr>
        <w:t xml:space="preserve">Summary status of Test Scenarios/Scripts executed (passed/failed/blocked/outstanding) </w:t>
      </w:r>
    </w:p>
    <w:p w:rsidR="00041D11" w:rsidRPr="00124D3B" w:rsidRDefault="00041D11" w:rsidP="00BF6F09">
      <w:pPr>
        <w:widowControl/>
        <w:numPr>
          <w:ilvl w:val="0"/>
          <w:numId w:val="8"/>
        </w:numPr>
        <w:overflowPunct/>
        <w:autoSpaceDE/>
        <w:autoSpaceDN/>
        <w:adjustRightInd/>
        <w:spacing w:before="120"/>
        <w:ind w:left="714" w:hanging="357"/>
        <w:jc w:val="both"/>
        <w:textAlignment w:val="auto"/>
        <w:rPr>
          <w:rFonts w:cs="Arial"/>
        </w:rPr>
      </w:pPr>
      <w:r w:rsidRPr="00124D3B">
        <w:rPr>
          <w:rFonts w:cs="Arial"/>
        </w:rPr>
        <w:t>Summary of test incidents/defects currently outstanding - showing quantities by state and severity</w:t>
      </w:r>
    </w:p>
    <w:p w:rsidR="00041D11" w:rsidRPr="00124D3B" w:rsidRDefault="00041D11" w:rsidP="00BF6F09">
      <w:pPr>
        <w:widowControl/>
        <w:numPr>
          <w:ilvl w:val="0"/>
          <w:numId w:val="8"/>
        </w:numPr>
        <w:overflowPunct/>
        <w:autoSpaceDE/>
        <w:autoSpaceDN/>
        <w:adjustRightInd/>
        <w:spacing w:before="120"/>
        <w:ind w:left="714" w:hanging="357"/>
        <w:jc w:val="both"/>
        <w:textAlignment w:val="auto"/>
        <w:rPr>
          <w:rFonts w:cs="Arial"/>
        </w:rPr>
      </w:pPr>
      <w:r w:rsidRPr="00124D3B">
        <w:rPr>
          <w:rFonts w:cs="Arial"/>
        </w:rPr>
        <w:t>Any serious problems encountered e.g. with quality of component under test, quality of test scripts/procedures, test environment, test resources, defect correction turnaround etc.</w:t>
      </w:r>
    </w:p>
    <w:p w:rsidR="00041D11" w:rsidRPr="00124D3B" w:rsidRDefault="00041D11" w:rsidP="00BF6F09">
      <w:pPr>
        <w:widowControl/>
        <w:numPr>
          <w:ilvl w:val="0"/>
          <w:numId w:val="8"/>
        </w:numPr>
        <w:overflowPunct/>
        <w:autoSpaceDE/>
        <w:autoSpaceDN/>
        <w:adjustRightInd/>
        <w:spacing w:before="120"/>
        <w:ind w:left="714" w:hanging="357"/>
        <w:jc w:val="both"/>
        <w:textAlignment w:val="auto"/>
        <w:rPr>
          <w:rFonts w:cs="Arial"/>
        </w:rPr>
      </w:pPr>
      <w:r w:rsidRPr="00124D3B">
        <w:rPr>
          <w:rFonts w:cs="Arial"/>
        </w:rPr>
        <w:t xml:space="preserve">Any changes to plans recommended or required </w:t>
      </w:r>
      <w:r w:rsidR="00AB7456" w:rsidRPr="00124D3B">
        <w:rPr>
          <w:rFonts w:cs="Arial"/>
        </w:rPr>
        <w:t>because</w:t>
      </w:r>
      <w:r w:rsidRPr="00124D3B">
        <w:rPr>
          <w:rFonts w:cs="Arial"/>
        </w:rPr>
        <w:t xml:space="preserve"> of testing to date.</w:t>
      </w:r>
    </w:p>
    <w:p w:rsidR="00041D11" w:rsidRPr="00124D3B" w:rsidRDefault="00041D11" w:rsidP="00041D11">
      <w:pPr>
        <w:jc w:val="both"/>
        <w:rPr>
          <w:rFonts w:cs="Arial"/>
        </w:rPr>
      </w:pPr>
    </w:p>
    <w:p w:rsidR="00041D11" w:rsidRPr="00124D3B" w:rsidRDefault="00041D11" w:rsidP="00041D11">
      <w:pPr>
        <w:jc w:val="both"/>
        <w:rPr>
          <w:rFonts w:cs="Arial"/>
        </w:rPr>
      </w:pPr>
      <w:r w:rsidRPr="00124D3B">
        <w:rPr>
          <w:rFonts w:cs="Arial"/>
        </w:rPr>
        <w:t>The written content of test progress will be kept to a minimum (to fulfil their intended purpose) but will be supported by spreadsheets, tables, etc. in order to enable corrective actions to be taken quickly and for test progress to be expedited</w:t>
      </w:r>
      <w:r w:rsidR="007A3B2A">
        <w:t>.</w:t>
      </w:r>
    </w:p>
    <w:p w:rsidR="004F0E64" w:rsidRDefault="004F0E64" w:rsidP="00246E3A">
      <w:pPr>
        <w:pStyle w:val="ISAText"/>
      </w:pPr>
    </w:p>
    <w:p w:rsidR="004D00F0" w:rsidRPr="00675130" w:rsidRDefault="00A335F1" w:rsidP="00BA364C">
      <w:pPr>
        <w:pStyle w:val="ISAHead2"/>
      </w:pPr>
      <w:bookmarkStart w:id="676" w:name="_Toc134939948"/>
      <w:bookmarkStart w:id="677" w:name="_Toc262116002"/>
      <w:bookmarkStart w:id="678" w:name="_Toc351469704"/>
      <w:bookmarkStart w:id="679" w:name="_Toc432499096"/>
      <w:r>
        <w:t xml:space="preserve">Defect </w:t>
      </w:r>
      <w:r w:rsidR="004D00F0" w:rsidRPr="00675130">
        <w:t xml:space="preserve"> Management</w:t>
      </w:r>
      <w:bookmarkEnd w:id="676"/>
      <w:bookmarkEnd w:id="677"/>
      <w:bookmarkEnd w:id="678"/>
      <w:bookmarkEnd w:id="679"/>
    </w:p>
    <w:p w:rsidR="004D00F0" w:rsidRDefault="004D00F0" w:rsidP="004D00F0">
      <w:pPr>
        <w:pStyle w:val="ISAText"/>
      </w:pPr>
    </w:p>
    <w:p w:rsidR="00914C58" w:rsidRPr="00B80DE6" w:rsidRDefault="00430E82" w:rsidP="00041D11">
      <w:pPr>
        <w:jc w:val="both"/>
        <w:rPr>
          <w:rFonts w:cs="Arial"/>
        </w:rPr>
      </w:pPr>
      <w:r w:rsidRPr="00B80DE6">
        <w:rPr>
          <w:rFonts w:cs="Arial"/>
        </w:rPr>
        <w:t xml:space="preserve">This project will use </w:t>
      </w:r>
      <w:r w:rsidR="00041D11" w:rsidRPr="00B80DE6">
        <w:rPr>
          <w:rFonts w:cs="Arial"/>
        </w:rPr>
        <w:t>JIRA</w:t>
      </w:r>
      <w:r w:rsidR="00772701" w:rsidRPr="00B80DE6">
        <w:rPr>
          <w:rFonts w:cs="Arial"/>
        </w:rPr>
        <w:t xml:space="preserve"> </w:t>
      </w:r>
      <w:del w:id="680" w:author="Kevin" w:date="2015-11-16T14:00:00Z">
        <w:r w:rsidRPr="00B80DE6" w:rsidDel="0035677C">
          <w:rPr>
            <w:rFonts w:cs="Arial"/>
          </w:rPr>
          <w:delText xml:space="preserve">incident </w:delText>
        </w:r>
      </w:del>
      <w:ins w:id="681" w:author="Kevin" w:date="2015-11-16T14:00:00Z">
        <w:r w:rsidR="0035677C">
          <w:rPr>
            <w:rFonts w:cs="Arial"/>
          </w:rPr>
          <w:t>defect</w:t>
        </w:r>
        <w:r w:rsidR="0035677C" w:rsidRPr="00B80DE6">
          <w:rPr>
            <w:rFonts w:cs="Arial"/>
          </w:rPr>
          <w:t xml:space="preserve"> </w:t>
        </w:r>
      </w:ins>
      <w:r w:rsidRPr="00B80DE6">
        <w:rPr>
          <w:rFonts w:cs="Arial"/>
        </w:rPr>
        <w:t xml:space="preserve">management for </w:t>
      </w:r>
      <w:r w:rsidR="00BF6C7D">
        <w:rPr>
          <w:rFonts w:cs="Arial"/>
        </w:rPr>
        <w:t>all type of Testing</w:t>
      </w:r>
      <w:r w:rsidRPr="00B80DE6">
        <w:rPr>
          <w:rFonts w:cs="Arial"/>
        </w:rPr>
        <w:t xml:space="preserve">. </w:t>
      </w:r>
    </w:p>
    <w:p w:rsidR="00914C58" w:rsidRPr="00B80DE6" w:rsidRDefault="00914C58" w:rsidP="00041D11">
      <w:pPr>
        <w:jc w:val="both"/>
        <w:rPr>
          <w:rFonts w:cs="Arial"/>
        </w:rPr>
      </w:pPr>
    </w:p>
    <w:p w:rsidR="00914C58" w:rsidRDefault="000E10F6" w:rsidP="00041D11">
      <w:pPr>
        <w:jc w:val="both"/>
        <w:rPr>
          <w:rFonts w:cs="Arial"/>
        </w:rPr>
      </w:pPr>
      <w:r w:rsidRPr="00B80DE6">
        <w:rPr>
          <w:rFonts w:cs="Arial"/>
        </w:rPr>
        <w:t>Th</w:t>
      </w:r>
      <w:r w:rsidR="00430E82" w:rsidRPr="00B80DE6">
        <w:rPr>
          <w:rFonts w:cs="Arial"/>
        </w:rPr>
        <w:t>ese</w:t>
      </w:r>
      <w:r w:rsidRPr="00B80DE6">
        <w:rPr>
          <w:rFonts w:cs="Arial"/>
        </w:rPr>
        <w:t xml:space="preserve"> </w:t>
      </w:r>
      <w:r w:rsidR="00041D11" w:rsidRPr="00B80DE6">
        <w:rPr>
          <w:rFonts w:cs="Arial"/>
        </w:rPr>
        <w:t>tool</w:t>
      </w:r>
      <w:r w:rsidR="00430E82" w:rsidRPr="00B80DE6">
        <w:rPr>
          <w:rFonts w:cs="Arial"/>
        </w:rPr>
        <w:t>s</w:t>
      </w:r>
      <w:r w:rsidR="00041D11" w:rsidRPr="00B80DE6">
        <w:rPr>
          <w:rFonts w:cs="Arial"/>
        </w:rPr>
        <w:t xml:space="preserve"> </w:t>
      </w:r>
      <w:r w:rsidRPr="00B80DE6">
        <w:rPr>
          <w:rFonts w:cs="Arial"/>
        </w:rPr>
        <w:t xml:space="preserve">will </w:t>
      </w:r>
      <w:r w:rsidR="00041D11" w:rsidRPr="00B80DE6">
        <w:rPr>
          <w:rFonts w:cs="Arial"/>
        </w:rPr>
        <w:t xml:space="preserve">manage the systematic </w:t>
      </w:r>
      <w:r w:rsidR="00A335F1">
        <w:rPr>
          <w:rFonts w:cs="Arial"/>
        </w:rPr>
        <w:t>defect</w:t>
      </w:r>
      <w:r w:rsidR="00772701" w:rsidRPr="00B80DE6">
        <w:rPr>
          <w:rFonts w:cs="Arial"/>
        </w:rPr>
        <w:t xml:space="preserve"> </w:t>
      </w:r>
      <w:r w:rsidR="00041D11" w:rsidRPr="00B80DE6">
        <w:rPr>
          <w:rFonts w:cs="Arial"/>
        </w:rPr>
        <w:t>tracking process</w:t>
      </w:r>
      <w:r w:rsidR="00430E82" w:rsidRPr="00B80DE6">
        <w:rPr>
          <w:rFonts w:cs="Arial"/>
        </w:rPr>
        <w:t xml:space="preserve"> during the life of the project</w:t>
      </w:r>
      <w:r w:rsidR="00041D11" w:rsidRPr="00B80DE6">
        <w:rPr>
          <w:rFonts w:cs="Arial"/>
        </w:rPr>
        <w:t xml:space="preserve">. </w:t>
      </w:r>
      <w:proofErr w:type="gramStart"/>
      <w:r w:rsidR="00041D11" w:rsidRPr="00B80DE6">
        <w:rPr>
          <w:rFonts w:cs="Arial"/>
        </w:rPr>
        <w:t xml:space="preserve">Each </w:t>
      </w:r>
      <w:del w:id="682" w:author="Kevin" w:date="2015-11-16T14:00:00Z">
        <w:r w:rsidR="00772701" w:rsidRPr="00B80DE6" w:rsidDel="0035677C">
          <w:rPr>
            <w:rFonts w:cs="Arial"/>
          </w:rPr>
          <w:delText xml:space="preserve">incident </w:delText>
        </w:r>
      </w:del>
      <w:ins w:id="683" w:author="Kevin" w:date="2015-11-16T14:00:00Z">
        <w:r w:rsidR="0035677C">
          <w:rPr>
            <w:rFonts w:cs="Arial"/>
          </w:rPr>
          <w:t>defect</w:t>
        </w:r>
        <w:r w:rsidR="0035677C" w:rsidRPr="00B80DE6">
          <w:rPr>
            <w:rFonts w:cs="Arial"/>
          </w:rPr>
          <w:t xml:space="preserve"> </w:t>
        </w:r>
      </w:ins>
      <w:r w:rsidR="00041D11" w:rsidRPr="00B80DE6">
        <w:rPr>
          <w:rFonts w:cs="Arial"/>
        </w:rPr>
        <w:t xml:space="preserve">identified will </w:t>
      </w:r>
      <w:r w:rsidRPr="00B80DE6">
        <w:rPr>
          <w:rFonts w:cs="Arial"/>
        </w:rPr>
        <w:t xml:space="preserve">be </w:t>
      </w:r>
      <w:r w:rsidR="00041D11" w:rsidRPr="00B80DE6">
        <w:rPr>
          <w:rFonts w:cs="Arial"/>
        </w:rPr>
        <w:t xml:space="preserve">reviewed </w:t>
      </w:r>
      <w:r w:rsidRPr="00B80DE6">
        <w:rPr>
          <w:rFonts w:cs="Arial"/>
        </w:rPr>
        <w:t xml:space="preserve">by a </w:t>
      </w:r>
      <w:r w:rsidR="00041D11" w:rsidRPr="00B80DE6">
        <w:rPr>
          <w:rFonts w:cs="Arial"/>
        </w:rPr>
        <w:t>senior tester or developer</w:t>
      </w:r>
      <w:proofErr w:type="gramEnd"/>
      <w:r w:rsidR="00914C58" w:rsidRPr="00B80DE6">
        <w:rPr>
          <w:rFonts w:cs="Arial"/>
        </w:rPr>
        <w:t xml:space="preserve">.  </w:t>
      </w:r>
      <w:del w:id="684" w:author="Kevin" w:date="2015-11-16T14:01:00Z">
        <w:r w:rsidR="00914C58" w:rsidRPr="00B80DE6" w:rsidDel="0035677C">
          <w:rPr>
            <w:rFonts w:cs="Arial"/>
          </w:rPr>
          <w:delText xml:space="preserve">Incidents </w:delText>
        </w:r>
      </w:del>
      <w:ins w:id="685" w:author="Kevin" w:date="2015-11-16T14:01:00Z">
        <w:r w:rsidR="0035677C">
          <w:rPr>
            <w:rFonts w:cs="Arial"/>
          </w:rPr>
          <w:t>Defects</w:t>
        </w:r>
        <w:r w:rsidR="0035677C" w:rsidRPr="00B80DE6">
          <w:rPr>
            <w:rFonts w:cs="Arial"/>
          </w:rPr>
          <w:t xml:space="preserve"> </w:t>
        </w:r>
      </w:ins>
      <w:r w:rsidR="00914C58" w:rsidRPr="00B80DE6">
        <w:rPr>
          <w:rFonts w:cs="Arial"/>
        </w:rPr>
        <w:t xml:space="preserve">logged in </w:t>
      </w:r>
      <w:del w:id="686" w:author="Kevin" w:date="2015-11-16T14:01:00Z">
        <w:r w:rsidR="00914C58" w:rsidRPr="00B80DE6" w:rsidDel="0035677C">
          <w:rPr>
            <w:rFonts w:cs="Arial"/>
          </w:rPr>
          <w:delText xml:space="preserve">both </w:delText>
        </w:r>
      </w:del>
      <w:ins w:id="687" w:author="Kevin" w:date="2015-11-16T14:01:00Z">
        <w:r w:rsidR="0035677C">
          <w:rPr>
            <w:rFonts w:cs="Arial"/>
          </w:rPr>
          <w:t xml:space="preserve">the </w:t>
        </w:r>
      </w:ins>
      <w:r w:rsidR="00914C58" w:rsidRPr="00B80DE6">
        <w:rPr>
          <w:rFonts w:cs="Arial"/>
        </w:rPr>
        <w:t>system</w:t>
      </w:r>
      <w:del w:id="688" w:author="Kevin" w:date="2015-11-16T14:01:00Z">
        <w:r w:rsidR="00914C58" w:rsidRPr="00B80DE6" w:rsidDel="0035677C">
          <w:rPr>
            <w:rFonts w:cs="Arial"/>
          </w:rPr>
          <w:delText>s</w:delText>
        </w:r>
      </w:del>
      <w:r w:rsidR="00914C58" w:rsidRPr="00B80DE6">
        <w:rPr>
          <w:rFonts w:cs="Arial"/>
        </w:rPr>
        <w:t xml:space="preserve"> will need </w:t>
      </w:r>
      <w:r w:rsidR="00041D11" w:rsidRPr="00B80DE6">
        <w:rPr>
          <w:rFonts w:cs="Arial"/>
        </w:rPr>
        <w:t>associated defect numbers, to support cross-referencing and efficient defect management</w:t>
      </w:r>
      <w:r w:rsidR="00914C58" w:rsidRPr="00B80DE6">
        <w:rPr>
          <w:rFonts w:cs="Arial"/>
        </w:rPr>
        <w:t xml:space="preserve"> process.</w:t>
      </w:r>
    </w:p>
    <w:p w:rsidR="00AE3B49" w:rsidRDefault="00AE3B49" w:rsidP="00041D11">
      <w:pPr>
        <w:jc w:val="both"/>
        <w:rPr>
          <w:rFonts w:cs="Arial"/>
        </w:rPr>
      </w:pPr>
    </w:p>
    <w:p w:rsidR="00522B09" w:rsidRDefault="00522B09" w:rsidP="00BA364C">
      <w:pPr>
        <w:pStyle w:val="ISAHead2"/>
      </w:pPr>
      <w:bookmarkStart w:id="689" w:name="_Toc432499097"/>
      <w:r>
        <w:t>Configuration Management</w:t>
      </w:r>
      <w:bookmarkEnd w:id="689"/>
    </w:p>
    <w:p w:rsidR="00522B09" w:rsidRDefault="00522B09" w:rsidP="00522B09">
      <w:pPr>
        <w:pStyle w:val="ISAText"/>
      </w:pPr>
    </w:p>
    <w:p w:rsidR="00041D11" w:rsidRPr="00124D3B" w:rsidRDefault="00041D11" w:rsidP="00041D11">
      <w:pPr>
        <w:jc w:val="both"/>
        <w:rPr>
          <w:rFonts w:cs="Arial"/>
        </w:rPr>
      </w:pPr>
      <w:r w:rsidRPr="00124D3B">
        <w:rPr>
          <w:rFonts w:cs="Arial"/>
        </w:rPr>
        <w:t>Capgemini is responsible for ensuring all test environments are subjected to release control. Test environments will be formally controlled after the Component Testing/Component Integration Testing phase</w:t>
      </w:r>
      <w:r w:rsidR="00103B7F" w:rsidRPr="00124D3B">
        <w:rPr>
          <w:rFonts w:cs="Arial"/>
        </w:rPr>
        <w:t>.</w:t>
      </w:r>
      <w:r w:rsidRPr="00124D3B">
        <w:rPr>
          <w:rFonts w:cs="Arial"/>
        </w:rPr>
        <w:t xml:space="preserve">   The Capgemini Test Manager will be responsible for authorising any changes to any hardware or software configuration in the test environments.</w:t>
      </w:r>
    </w:p>
    <w:p w:rsidR="00393E58" w:rsidRDefault="00393E58" w:rsidP="00C030E0">
      <w:pPr>
        <w:pStyle w:val="ISAText"/>
        <w:ind w:left="0"/>
      </w:pPr>
    </w:p>
    <w:p w:rsidR="00393E58" w:rsidRDefault="00393E58" w:rsidP="00522B09">
      <w:pPr>
        <w:pStyle w:val="ISAText"/>
      </w:pPr>
    </w:p>
    <w:p w:rsidR="00393E58" w:rsidRDefault="00393E58" w:rsidP="00522B09">
      <w:pPr>
        <w:pStyle w:val="ISAText"/>
      </w:pPr>
    </w:p>
    <w:p w:rsidR="00246E3A" w:rsidRDefault="00246E3A" w:rsidP="00BA364C">
      <w:pPr>
        <w:pStyle w:val="ISAHead1"/>
      </w:pPr>
      <w:bookmarkStart w:id="690" w:name="_Toc431475148"/>
      <w:bookmarkStart w:id="691" w:name="_Toc431476149"/>
      <w:bookmarkStart w:id="692" w:name="_Toc431475149"/>
      <w:bookmarkStart w:id="693" w:name="_Toc431476150"/>
      <w:bookmarkStart w:id="694" w:name="_Toc426110508"/>
      <w:bookmarkStart w:id="695" w:name="_Toc262116015"/>
      <w:bookmarkStart w:id="696" w:name="_Toc432499098"/>
      <w:bookmarkEnd w:id="690"/>
      <w:bookmarkEnd w:id="691"/>
      <w:bookmarkEnd w:id="692"/>
      <w:bookmarkEnd w:id="693"/>
      <w:bookmarkEnd w:id="694"/>
      <w:r w:rsidRPr="00675130">
        <w:t xml:space="preserve">Test </w:t>
      </w:r>
      <w:bookmarkEnd w:id="695"/>
      <w:r w:rsidR="00522B09">
        <w:t>tools and environments</w:t>
      </w:r>
      <w:bookmarkEnd w:id="696"/>
    </w:p>
    <w:p w:rsidR="00145C59" w:rsidRPr="00145C59" w:rsidRDefault="00145C59" w:rsidP="00145C59">
      <w:pPr>
        <w:pStyle w:val="ISAText"/>
      </w:pPr>
    </w:p>
    <w:p w:rsidR="00145C59" w:rsidRPr="00675130" w:rsidRDefault="00145C59" w:rsidP="00145C59">
      <w:pPr>
        <w:pStyle w:val="ISAHead2"/>
      </w:pPr>
      <w:bookmarkStart w:id="697" w:name="_Toc432499099"/>
      <w:commentRangeStart w:id="698"/>
      <w:r>
        <w:t>Tools</w:t>
      </w:r>
      <w:bookmarkEnd w:id="697"/>
      <w:commentRangeEnd w:id="698"/>
      <w:r w:rsidR="0035677C">
        <w:rPr>
          <w:rStyle w:val="CommentReference"/>
          <w:b w:val="0"/>
        </w:rPr>
        <w:commentReference w:id="698"/>
      </w:r>
    </w:p>
    <w:p w:rsidR="00145C59" w:rsidRPr="00675130" w:rsidRDefault="00145C59" w:rsidP="00145C59">
      <w:pPr>
        <w:pStyle w:val="ISAText"/>
      </w:pPr>
    </w:p>
    <w:p w:rsidR="00124D3B" w:rsidRPr="00124D3B" w:rsidRDefault="00124D3B" w:rsidP="00124D3B">
      <w:pPr>
        <w:spacing w:after="120"/>
        <w:jc w:val="both"/>
        <w:rPr>
          <w:rFonts w:cs="Arial"/>
        </w:rPr>
      </w:pPr>
      <w:r w:rsidRPr="00124D3B">
        <w:rPr>
          <w:rFonts w:cs="Arial"/>
        </w:rPr>
        <w:t>The following will be used:</w:t>
      </w:r>
    </w:p>
    <w:p w:rsidR="00124D3B" w:rsidRPr="00124D3B" w:rsidRDefault="003C620C" w:rsidP="00BF6F09">
      <w:pPr>
        <w:widowControl/>
        <w:numPr>
          <w:ilvl w:val="0"/>
          <w:numId w:val="9"/>
        </w:numPr>
        <w:overflowPunct/>
        <w:autoSpaceDE/>
        <w:autoSpaceDN/>
        <w:adjustRightInd/>
        <w:spacing w:after="120"/>
        <w:jc w:val="both"/>
        <w:textAlignment w:val="auto"/>
        <w:rPr>
          <w:rFonts w:cs="Arial"/>
        </w:rPr>
      </w:pPr>
      <w:r w:rsidRPr="00124D3B">
        <w:rPr>
          <w:rFonts w:cs="Arial"/>
        </w:rPr>
        <w:t>Team forge</w:t>
      </w:r>
      <w:r w:rsidR="00124D3B" w:rsidRPr="00124D3B">
        <w:rPr>
          <w:rFonts w:cs="Arial"/>
        </w:rPr>
        <w:t>: document repositor</w:t>
      </w:r>
      <w:r w:rsidR="00027211">
        <w:rPr>
          <w:rFonts w:cs="Arial"/>
        </w:rPr>
        <w:t>ies</w:t>
      </w:r>
      <w:r w:rsidR="00124D3B" w:rsidRPr="00124D3B">
        <w:rPr>
          <w:rFonts w:cs="Arial"/>
        </w:rPr>
        <w:t>, under version control. Th</w:t>
      </w:r>
      <w:r w:rsidR="00BB1412">
        <w:rPr>
          <w:rFonts w:cs="Arial"/>
        </w:rPr>
        <w:t>ese</w:t>
      </w:r>
      <w:r w:rsidR="00124D3B" w:rsidRPr="00124D3B">
        <w:rPr>
          <w:rFonts w:cs="Arial"/>
        </w:rPr>
        <w:t xml:space="preserve"> tool</w:t>
      </w:r>
      <w:r w:rsidR="00BB1412">
        <w:rPr>
          <w:rFonts w:cs="Arial"/>
        </w:rPr>
        <w:t xml:space="preserve"> will be</w:t>
      </w:r>
      <w:r w:rsidR="00124D3B" w:rsidRPr="00124D3B">
        <w:rPr>
          <w:rFonts w:cs="Arial"/>
        </w:rPr>
        <w:t xml:space="preserve"> used to store and maintain formal test documents</w:t>
      </w:r>
      <w:r w:rsidR="00BB1412">
        <w:rPr>
          <w:rFonts w:cs="Arial"/>
        </w:rPr>
        <w:t xml:space="preserve"> which have been agreed &amp; signed off</w:t>
      </w:r>
      <w:r w:rsidR="00124D3B" w:rsidRPr="00124D3B">
        <w:rPr>
          <w:rFonts w:cs="Arial"/>
        </w:rPr>
        <w:t>;</w:t>
      </w:r>
    </w:p>
    <w:p w:rsidR="00124D3B" w:rsidRPr="00124D3B" w:rsidRDefault="00124D3B" w:rsidP="00BF6F09">
      <w:pPr>
        <w:widowControl/>
        <w:numPr>
          <w:ilvl w:val="0"/>
          <w:numId w:val="9"/>
        </w:numPr>
        <w:overflowPunct/>
        <w:autoSpaceDE/>
        <w:autoSpaceDN/>
        <w:adjustRightInd/>
        <w:spacing w:after="120"/>
        <w:jc w:val="both"/>
        <w:textAlignment w:val="auto"/>
        <w:rPr>
          <w:rFonts w:cs="Arial"/>
        </w:rPr>
      </w:pPr>
      <w:r w:rsidRPr="00124D3B">
        <w:rPr>
          <w:rFonts w:cs="Arial"/>
        </w:rPr>
        <w:t xml:space="preserve">Behat open source tool as identified for automation testing; </w:t>
      </w:r>
    </w:p>
    <w:p w:rsidR="00124D3B" w:rsidRPr="00124D3B" w:rsidRDefault="00846AED" w:rsidP="00BF6F09">
      <w:pPr>
        <w:widowControl/>
        <w:numPr>
          <w:ilvl w:val="0"/>
          <w:numId w:val="9"/>
        </w:numPr>
        <w:overflowPunct/>
        <w:autoSpaceDE/>
        <w:autoSpaceDN/>
        <w:adjustRightInd/>
        <w:spacing w:after="120"/>
        <w:jc w:val="both"/>
        <w:textAlignment w:val="auto"/>
        <w:rPr>
          <w:rFonts w:cs="Arial"/>
        </w:rPr>
      </w:pPr>
      <w:r>
        <w:rPr>
          <w:rFonts w:cs="Arial"/>
        </w:rPr>
        <w:t>Jmeter</w:t>
      </w:r>
      <w:r w:rsidR="00124D3B" w:rsidRPr="00124D3B">
        <w:rPr>
          <w:rFonts w:cs="Arial"/>
        </w:rPr>
        <w:t xml:space="preserve"> is used for performance, volume and stress testing;</w:t>
      </w:r>
    </w:p>
    <w:p w:rsidR="00124D3B" w:rsidRPr="00124D3B" w:rsidRDefault="00124D3B" w:rsidP="00BF6F09">
      <w:pPr>
        <w:widowControl/>
        <w:numPr>
          <w:ilvl w:val="0"/>
          <w:numId w:val="9"/>
        </w:numPr>
        <w:overflowPunct/>
        <w:autoSpaceDE/>
        <w:autoSpaceDN/>
        <w:adjustRightInd/>
        <w:spacing w:after="120"/>
        <w:jc w:val="both"/>
        <w:textAlignment w:val="auto"/>
        <w:rPr>
          <w:rFonts w:cs="Arial"/>
        </w:rPr>
      </w:pPr>
      <w:r w:rsidRPr="00124D3B">
        <w:rPr>
          <w:rFonts w:cs="Arial"/>
        </w:rPr>
        <w:t xml:space="preserve">JIRA for Agile backlog, </w:t>
      </w:r>
      <w:r w:rsidR="0061388F">
        <w:rPr>
          <w:rFonts w:cs="Arial"/>
        </w:rPr>
        <w:t xml:space="preserve">Defect </w:t>
      </w:r>
      <w:r w:rsidRPr="00124D3B">
        <w:rPr>
          <w:rFonts w:cs="Arial"/>
        </w:rPr>
        <w:t xml:space="preserve">logging and </w:t>
      </w:r>
      <w:r w:rsidR="00772701">
        <w:rPr>
          <w:rFonts w:cs="Arial"/>
        </w:rPr>
        <w:t>Test M</w:t>
      </w:r>
      <w:r w:rsidRPr="00124D3B">
        <w:rPr>
          <w:rFonts w:cs="Arial"/>
        </w:rPr>
        <w:t>anagement</w:t>
      </w:r>
      <w:r w:rsidR="000F7472">
        <w:rPr>
          <w:rFonts w:cs="Arial"/>
        </w:rPr>
        <w:t>;</w:t>
      </w:r>
    </w:p>
    <w:p w:rsidR="00124D3B" w:rsidRPr="00124D3B" w:rsidRDefault="00124D3B" w:rsidP="00BF6F09">
      <w:pPr>
        <w:widowControl/>
        <w:numPr>
          <w:ilvl w:val="0"/>
          <w:numId w:val="9"/>
        </w:numPr>
        <w:overflowPunct/>
        <w:autoSpaceDE/>
        <w:autoSpaceDN/>
        <w:adjustRightInd/>
        <w:spacing w:after="120"/>
        <w:jc w:val="both"/>
        <w:textAlignment w:val="auto"/>
        <w:rPr>
          <w:rFonts w:cs="Arial"/>
        </w:rPr>
      </w:pPr>
      <w:r w:rsidRPr="00124D3B">
        <w:rPr>
          <w:rFonts w:cs="Arial"/>
        </w:rPr>
        <w:t>Confluence working document repository;</w:t>
      </w:r>
    </w:p>
    <w:p w:rsidR="00145C59" w:rsidRPr="00393E58" w:rsidRDefault="00124D3B" w:rsidP="00393E58">
      <w:pPr>
        <w:widowControl/>
        <w:numPr>
          <w:ilvl w:val="0"/>
          <w:numId w:val="9"/>
        </w:numPr>
        <w:overflowPunct/>
        <w:autoSpaceDE/>
        <w:autoSpaceDN/>
        <w:adjustRightInd/>
        <w:spacing w:after="120"/>
        <w:jc w:val="both"/>
        <w:textAlignment w:val="auto"/>
        <w:rPr>
          <w:rFonts w:cs="Arial"/>
        </w:rPr>
      </w:pPr>
      <w:r w:rsidRPr="00124D3B">
        <w:rPr>
          <w:rFonts w:cs="Arial"/>
        </w:rPr>
        <w:t>Sauce</w:t>
      </w:r>
      <w:r w:rsidR="00597E85">
        <w:rPr>
          <w:rFonts w:cs="Arial"/>
        </w:rPr>
        <w:t>L</w:t>
      </w:r>
      <w:r w:rsidRPr="00124D3B">
        <w:rPr>
          <w:rFonts w:cs="Arial"/>
        </w:rPr>
        <w:t>abs</w:t>
      </w:r>
      <w:r w:rsidR="004A3C4A">
        <w:rPr>
          <w:rFonts w:cs="Arial"/>
        </w:rPr>
        <w:t>:Used to test our application on different platforms and browsers on cloud services.</w:t>
      </w:r>
    </w:p>
    <w:p w:rsidR="00145C59" w:rsidRDefault="00145C59" w:rsidP="00145C59">
      <w:pPr>
        <w:pStyle w:val="ISAText"/>
      </w:pPr>
    </w:p>
    <w:p w:rsidR="00A20A9A" w:rsidRDefault="00145C59" w:rsidP="00DB2558">
      <w:pPr>
        <w:pStyle w:val="ISAHead2"/>
      </w:pPr>
      <w:bookmarkStart w:id="699" w:name="_Toc432499100"/>
      <w:commentRangeStart w:id="700"/>
      <w:r>
        <w:t>Automation Testing</w:t>
      </w:r>
      <w:bookmarkEnd w:id="699"/>
      <w:r>
        <w:t xml:space="preserve"> </w:t>
      </w:r>
      <w:commentRangeEnd w:id="700"/>
      <w:r w:rsidR="0035677C">
        <w:rPr>
          <w:rStyle w:val="CommentReference"/>
          <w:b w:val="0"/>
        </w:rPr>
        <w:commentReference w:id="700"/>
      </w:r>
    </w:p>
    <w:p w:rsidR="00145C59" w:rsidRDefault="00145C59" w:rsidP="00DB2558">
      <w:pPr>
        <w:pStyle w:val="ISAHead2"/>
        <w:numPr>
          <w:ilvl w:val="0"/>
          <w:numId w:val="0"/>
        </w:numPr>
        <w:ind w:left="720"/>
      </w:pPr>
    </w:p>
    <w:p w:rsidR="00124D3B" w:rsidRPr="00124D3B" w:rsidRDefault="00124D3B" w:rsidP="00124D3B">
      <w:pPr>
        <w:spacing w:after="120"/>
        <w:jc w:val="both"/>
        <w:rPr>
          <w:rFonts w:cs="Arial"/>
        </w:rPr>
      </w:pPr>
      <w:r w:rsidRPr="00124D3B">
        <w:rPr>
          <w:rFonts w:cs="Arial"/>
        </w:rPr>
        <w:t xml:space="preserve">Automated test tools are used to </w:t>
      </w:r>
      <w:r>
        <w:rPr>
          <w:rFonts w:cs="Arial"/>
        </w:rPr>
        <w:t>address both functional and non-</w:t>
      </w:r>
      <w:r w:rsidRPr="00124D3B">
        <w:rPr>
          <w:rFonts w:cs="Arial"/>
        </w:rPr>
        <w:t>functional automation testing. The functional automation is based on the Beh</w:t>
      </w:r>
      <w:r>
        <w:rPr>
          <w:rFonts w:cs="Arial"/>
        </w:rPr>
        <w:t>at automation framework and non-</w:t>
      </w:r>
      <w:r w:rsidRPr="00124D3B">
        <w:rPr>
          <w:rFonts w:cs="Arial"/>
        </w:rPr>
        <w:t>functional testing is deli</w:t>
      </w:r>
      <w:r w:rsidR="00043EF4">
        <w:rPr>
          <w:rFonts w:cs="Arial"/>
        </w:rPr>
        <w:t>vered by using Jmeter</w:t>
      </w:r>
      <w:r w:rsidRPr="00124D3B">
        <w:rPr>
          <w:rFonts w:cs="Arial"/>
        </w:rPr>
        <w:t xml:space="preserve"> (performance testing).   </w:t>
      </w:r>
    </w:p>
    <w:p w:rsidR="00145C59" w:rsidRDefault="00145C59" w:rsidP="00145C59"/>
    <w:p w:rsidR="00D526D6" w:rsidRDefault="00D526D6" w:rsidP="00145C59"/>
    <w:p w:rsidR="00145C59" w:rsidRDefault="00145C59" w:rsidP="00145C59">
      <w:pPr>
        <w:pStyle w:val="ISAHead2"/>
      </w:pPr>
      <w:bookmarkStart w:id="701" w:name="_Toc432499101"/>
      <w:r>
        <w:t>Environment Usage</w:t>
      </w:r>
      <w:bookmarkEnd w:id="701"/>
    </w:p>
    <w:p w:rsidR="00145C59" w:rsidRDefault="00145C59" w:rsidP="00145C59">
      <w:pPr>
        <w:pStyle w:val="ISAText"/>
      </w:pPr>
    </w:p>
    <w:tbl>
      <w:tblPr>
        <w:tblStyle w:val="TableGrid1"/>
        <w:tblW w:w="0" w:type="auto"/>
        <w:tblInd w:w="108" w:type="dxa"/>
        <w:tblLook w:val="04A0"/>
      </w:tblPr>
      <w:tblGrid>
        <w:gridCol w:w="2552"/>
        <w:gridCol w:w="6237"/>
      </w:tblGrid>
      <w:tr w:rsidR="00124D3B" w:rsidRPr="00124D3B" w:rsidTr="00124D3B">
        <w:tc>
          <w:tcPr>
            <w:tcW w:w="2552" w:type="dxa"/>
            <w:shd w:val="clear" w:color="auto" w:fill="7F7F7F" w:themeFill="text1" w:themeFillTint="80"/>
          </w:tcPr>
          <w:p w:rsidR="00124D3B" w:rsidRPr="006B1872" w:rsidRDefault="00124D3B" w:rsidP="00124D3B">
            <w:pPr>
              <w:widowControl/>
              <w:overflowPunct/>
              <w:autoSpaceDE/>
              <w:autoSpaceDN/>
              <w:adjustRightInd/>
              <w:jc w:val="both"/>
              <w:textAlignment w:val="auto"/>
              <w:rPr>
                <w:rFonts w:ascii="Calibri" w:hAnsi="Calibri"/>
                <w:b/>
                <w:color w:val="000000" w:themeColor="text1"/>
                <w:sz w:val="16"/>
                <w:szCs w:val="16"/>
              </w:rPr>
            </w:pPr>
            <w:r w:rsidRPr="006B1872">
              <w:rPr>
                <w:rFonts w:ascii="Calibri" w:hAnsi="Calibri"/>
                <w:b/>
                <w:color w:val="000000" w:themeColor="text1"/>
                <w:sz w:val="16"/>
                <w:szCs w:val="16"/>
              </w:rPr>
              <w:t>Environment</w:t>
            </w:r>
          </w:p>
        </w:tc>
        <w:tc>
          <w:tcPr>
            <w:tcW w:w="6237" w:type="dxa"/>
            <w:shd w:val="clear" w:color="auto" w:fill="7F7F7F" w:themeFill="text1" w:themeFillTint="80"/>
          </w:tcPr>
          <w:p w:rsidR="00124D3B" w:rsidRPr="006B1872" w:rsidRDefault="00124D3B" w:rsidP="00124D3B">
            <w:pPr>
              <w:widowControl/>
              <w:overflowPunct/>
              <w:autoSpaceDE/>
              <w:autoSpaceDN/>
              <w:adjustRightInd/>
              <w:jc w:val="both"/>
              <w:textAlignment w:val="auto"/>
              <w:rPr>
                <w:rFonts w:ascii="Calibri" w:hAnsi="Calibri"/>
                <w:b/>
                <w:color w:val="000000" w:themeColor="text1"/>
                <w:sz w:val="16"/>
                <w:szCs w:val="16"/>
              </w:rPr>
            </w:pPr>
            <w:r w:rsidRPr="006B1872">
              <w:rPr>
                <w:rFonts w:ascii="Calibri" w:hAnsi="Calibri"/>
                <w:b/>
                <w:color w:val="000000" w:themeColor="text1"/>
                <w:sz w:val="16"/>
                <w:szCs w:val="16"/>
              </w:rPr>
              <w:t>Use</w:t>
            </w:r>
          </w:p>
        </w:tc>
      </w:tr>
      <w:tr w:rsidR="00124D3B" w:rsidRPr="00124D3B" w:rsidTr="00124D3B">
        <w:tc>
          <w:tcPr>
            <w:tcW w:w="2552" w:type="dxa"/>
          </w:tcPr>
          <w:p w:rsidR="00124D3B" w:rsidRPr="006B1872" w:rsidRDefault="00124D3B" w:rsidP="00124D3B">
            <w:pPr>
              <w:widowControl/>
              <w:overflowPunct/>
              <w:autoSpaceDE/>
              <w:autoSpaceDN/>
              <w:adjustRightInd/>
              <w:textAlignment w:val="auto"/>
              <w:rPr>
                <w:rFonts w:cs="Arial"/>
                <w:sz w:val="16"/>
                <w:szCs w:val="16"/>
              </w:rPr>
            </w:pPr>
            <w:r w:rsidRPr="006B1872">
              <w:rPr>
                <w:rFonts w:cs="Arial"/>
                <w:sz w:val="16"/>
                <w:szCs w:val="16"/>
              </w:rPr>
              <w:t>QA</w:t>
            </w:r>
          </w:p>
        </w:tc>
        <w:tc>
          <w:tcPr>
            <w:tcW w:w="6237" w:type="dxa"/>
          </w:tcPr>
          <w:p w:rsidR="00A44798" w:rsidRDefault="00124D3B" w:rsidP="00124D3B">
            <w:pPr>
              <w:widowControl/>
              <w:overflowPunct/>
              <w:autoSpaceDE/>
              <w:autoSpaceDN/>
              <w:adjustRightInd/>
              <w:jc w:val="both"/>
              <w:textAlignment w:val="auto"/>
              <w:rPr>
                <w:rFonts w:cs="Arial"/>
                <w:sz w:val="16"/>
                <w:szCs w:val="16"/>
              </w:rPr>
            </w:pPr>
            <w:r w:rsidRPr="006B1872">
              <w:rPr>
                <w:rFonts w:cs="Arial"/>
                <w:sz w:val="16"/>
                <w:szCs w:val="16"/>
              </w:rPr>
              <w:t>The Quality Assurance (QA) environment caters for independent functional system tests to verify that the new system functions according to the specified requirements.</w:t>
            </w:r>
          </w:p>
          <w:p w:rsidR="00124D3B" w:rsidRPr="006B1872" w:rsidRDefault="00124D3B" w:rsidP="00124D3B">
            <w:pPr>
              <w:widowControl/>
              <w:overflowPunct/>
              <w:autoSpaceDE/>
              <w:autoSpaceDN/>
              <w:adjustRightInd/>
              <w:jc w:val="both"/>
              <w:textAlignment w:val="auto"/>
              <w:rPr>
                <w:rFonts w:cs="Arial"/>
                <w:b/>
                <w:sz w:val="16"/>
                <w:szCs w:val="16"/>
              </w:rPr>
            </w:pPr>
            <w:r w:rsidRPr="006B1872">
              <w:rPr>
                <w:rFonts w:cs="Arial"/>
                <w:sz w:val="16"/>
                <w:szCs w:val="16"/>
              </w:rPr>
              <w:t xml:space="preserve"> </w:t>
            </w:r>
          </w:p>
        </w:tc>
      </w:tr>
      <w:tr w:rsidR="00124D3B" w:rsidRPr="00124D3B" w:rsidTr="00124D3B">
        <w:tc>
          <w:tcPr>
            <w:tcW w:w="2552" w:type="dxa"/>
          </w:tcPr>
          <w:p w:rsidR="00124D3B" w:rsidRPr="006B1872" w:rsidRDefault="00752FF6">
            <w:pPr>
              <w:widowControl/>
              <w:overflowPunct/>
              <w:autoSpaceDE/>
              <w:autoSpaceDN/>
              <w:adjustRightInd/>
              <w:textAlignment w:val="auto"/>
              <w:rPr>
                <w:rFonts w:cs="Arial"/>
                <w:sz w:val="16"/>
                <w:szCs w:val="16"/>
              </w:rPr>
            </w:pPr>
            <w:r w:rsidRPr="00752FF6">
              <w:rPr>
                <w:rFonts w:cs="Arial"/>
                <w:sz w:val="16"/>
                <w:szCs w:val="16"/>
              </w:rPr>
              <w:t>Development</w:t>
            </w:r>
          </w:p>
        </w:tc>
        <w:tc>
          <w:tcPr>
            <w:tcW w:w="6237" w:type="dxa"/>
          </w:tcPr>
          <w:p w:rsidR="00A44798" w:rsidRDefault="00124D3B" w:rsidP="00B80DE6">
            <w:pPr>
              <w:widowControl/>
              <w:overflowPunct/>
              <w:autoSpaceDE/>
              <w:autoSpaceDN/>
              <w:adjustRightInd/>
              <w:jc w:val="both"/>
              <w:textAlignment w:val="auto"/>
              <w:rPr>
                <w:rFonts w:cs="Arial"/>
                <w:sz w:val="16"/>
                <w:szCs w:val="16"/>
              </w:rPr>
            </w:pPr>
            <w:r w:rsidRPr="006B1872">
              <w:rPr>
                <w:rFonts w:cs="Arial"/>
                <w:sz w:val="16"/>
                <w:szCs w:val="16"/>
              </w:rPr>
              <w:t>This environment is used to perform system testing, system integration testing and user acceptance testing of the system and its associated interworking systems</w:t>
            </w:r>
            <w:r w:rsidR="00B80DE6">
              <w:rPr>
                <w:rFonts w:cs="Arial"/>
                <w:sz w:val="16"/>
                <w:szCs w:val="16"/>
              </w:rPr>
              <w:t>.</w:t>
            </w:r>
          </w:p>
          <w:p w:rsidR="00124D3B" w:rsidRPr="006B1872" w:rsidRDefault="00124D3B" w:rsidP="00B80DE6">
            <w:pPr>
              <w:widowControl/>
              <w:overflowPunct/>
              <w:autoSpaceDE/>
              <w:autoSpaceDN/>
              <w:adjustRightInd/>
              <w:jc w:val="both"/>
              <w:textAlignment w:val="auto"/>
              <w:rPr>
                <w:rFonts w:cs="Arial"/>
                <w:b/>
                <w:sz w:val="16"/>
                <w:szCs w:val="16"/>
              </w:rPr>
            </w:pPr>
          </w:p>
        </w:tc>
      </w:tr>
      <w:tr w:rsidR="00124D3B" w:rsidRPr="00124D3B" w:rsidTr="00124D3B">
        <w:tc>
          <w:tcPr>
            <w:tcW w:w="2552" w:type="dxa"/>
          </w:tcPr>
          <w:p w:rsidR="00124D3B" w:rsidRPr="006B1872" w:rsidRDefault="00124D3B" w:rsidP="00124D3B">
            <w:pPr>
              <w:widowControl/>
              <w:overflowPunct/>
              <w:autoSpaceDE/>
              <w:autoSpaceDN/>
              <w:adjustRightInd/>
              <w:textAlignment w:val="auto"/>
              <w:rPr>
                <w:rFonts w:cs="Arial"/>
                <w:sz w:val="16"/>
                <w:szCs w:val="16"/>
              </w:rPr>
            </w:pPr>
            <w:r w:rsidRPr="006B1872">
              <w:rPr>
                <w:rFonts w:cs="Arial"/>
                <w:sz w:val="16"/>
                <w:szCs w:val="16"/>
              </w:rPr>
              <w:t>Pre-</w:t>
            </w:r>
            <w:r w:rsidR="003B0C7B" w:rsidRPr="006B1872">
              <w:rPr>
                <w:rFonts w:cs="Arial"/>
                <w:sz w:val="16"/>
                <w:szCs w:val="16"/>
              </w:rPr>
              <w:t>prod</w:t>
            </w:r>
            <w:r w:rsidRPr="006B1872">
              <w:rPr>
                <w:rFonts w:cs="Arial"/>
                <w:sz w:val="16"/>
                <w:szCs w:val="16"/>
              </w:rPr>
              <w:t xml:space="preserve"> (Pre-production)</w:t>
            </w:r>
          </w:p>
        </w:tc>
        <w:tc>
          <w:tcPr>
            <w:tcW w:w="6237" w:type="dxa"/>
          </w:tcPr>
          <w:p w:rsidR="00124D3B" w:rsidRDefault="00124D3B" w:rsidP="00124D3B">
            <w:pPr>
              <w:widowControl/>
              <w:overflowPunct/>
              <w:autoSpaceDE/>
              <w:autoSpaceDN/>
              <w:adjustRightInd/>
              <w:jc w:val="both"/>
              <w:textAlignment w:val="auto"/>
              <w:rPr>
                <w:rFonts w:cs="Arial"/>
                <w:sz w:val="16"/>
                <w:szCs w:val="16"/>
              </w:rPr>
            </w:pPr>
            <w:r w:rsidRPr="006B1872">
              <w:rPr>
                <w:rFonts w:cs="Arial"/>
                <w:sz w:val="16"/>
                <w:szCs w:val="16"/>
              </w:rPr>
              <w:t>This environment is more representative of the target Production environment and is used to support the key non-functional testing including Performance and Volume Resilience testing.</w:t>
            </w:r>
          </w:p>
          <w:p w:rsidR="009176F8" w:rsidRPr="006B1872" w:rsidRDefault="009176F8" w:rsidP="00124D3B">
            <w:pPr>
              <w:widowControl/>
              <w:overflowPunct/>
              <w:autoSpaceDE/>
              <w:autoSpaceDN/>
              <w:adjustRightInd/>
              <w:jc w:val="both"/>
              <w:textAlignment w:val="auto"/>
              <w:rPr>
                <w:rFonts w:cs="Arial"/>
                <w:sz w:val="16"/>
                <w:szCs w:val="16"/>
              </w:rPr>
            </w:pPr>
          </w:p>
        </w:tc>
      </w:tr>
    </w:tbl>
    <w:p w:rsidR="00145C59" w:rsidRDefault="00145C59">
      <w:pPr>
        <w:widowControl/>
        <w:overflowPunct/>
        <w:autoSpaceDE/>
        <w:autoSpaceDN/>
        <w:adjustRightInd/>
        <w:textAlignment w:val="auto"/>
      </w:pPr>
      <w:bookmarkStart w:id="702" w:name="_Ref259180322"/>
      <w:bookmarkStart w:id="703" w:name="_Toc262116016"/>
    </w:p>
    <w:p w:rsidR="00882305" w:rsidRDefault="00882305">
      <w:pPr>
        <w:widowControl/>
        <w:overflowPunct/>
        <w:autoSpaceDE/>
        <w:autoSpaceDN/>
        <w:adjustRightInd/>
        <w:textAlignment w:val="auto"/>
      </w:pPr>
    </w:p>
    <w:p w:rsidR="00882305" w:rsidRDefault="00882305" w:rsidP="00882305">
      <w:pPr>
        <w:pStyle w:val="ISAHead1"/>
      </w:pPr>
      <w:bookmarkStart w:id="704" w:name="_Toc432498261"/>
      <w:bookmarkStart w:id="705" w:name="_Toc432499102"/>
      <w:bookmarkStart w:id="706" w:name="_Toc432498262"/>
      <w:bookmarkStart w:id="707" w:name="_Toc432499103"/>
      <w:bookmarkStart w:id="708" w:name="_Toc432498263"/>
      <w:bookmarkStart w:id="709" w:name="_Toc432499104"/>
      <w:bookmarkStart w:id="710" w:name="_Toc432499105"/>
      <w:bookmarkEnd w:id="704"/>
      <w:bookmarkEnd w:id="705"/>
      <w:bookmarkEnd w:id="706"/>
      <w:bookmarkEnd w:id="707"/>
      <w:bookmarkEnd w:id="708"/>
      <w:bookmarkEnd w:id="709"/>
      <w:r>
        <w:t>Project Roles and Responsibilities</w:t>
      </w:r>
      <w:bookmarkEnd w:id="710"/>
    </w:p>
    <w:p w:rsidR="00882305" w:rsidRPr="00145C59" w:rsidRDefault="00882305" w:rsidP="00882305">
      <w:pPr>
        <w:pStyle w:val="ISAText"/>
      </w:pPr>
    </w:p>
    <w:p w:rsidR="00882305" w:rsidRPr="00675130" w:rsidRDefault="00882305" w:rsidP="00882305">
      <w:pPr>
        <w:pStyle w:val="ISAHead2"/>
      </w:pPr>
      <w:bookmarkStart w:id="711" w:name="_Toc432499106"/>
      <w:r>
        <w:t>Roles</w:t>
      </w:r>
      <w:bookmarkEnd w:id="711"/>
    </w:p>
    <w:p w:rsidR="00882305" w:rsidRDefault="00882305" w:rsidP="00882305">
      <w:pPr>
        <w:spacing w:after="120"/>
        <w:jc w:val="both"/>
        <w:rPr>
          <w:rFonts w:cs="Arial"/>
        </w:rPr>
      </w:pPr>
    </w:p>
    <w:p w:rsidR="00882305" w:rsidRDefault="00882305" w:rsidP="00882305">
      <w:pPr>
        <w:widowControl/>
        <w:overflowPunct/>
        <w:autoSpaceDE/>
        <w:autoSpaceDN/>
        <w:adjustRightInd/>
        <w:textAlignment w:val="auto"/>
        <w:rPr>
          <w:rFonts w:cs="Arial"/>
        </w:rPr>
      </w:pPr>
      <w:r w:rsidRPr="00310D88">
        <w:rPr>
          <w:rFonts w:cs="Arial"/>
        </w:rPr>
        <w:t xml:space="preserve">The table </w:t>
      </w:r>
      <w:r w:rsidR="00072C3F">
        <w:rPr>
          <w:rFonts w:cs="Arial"/>
        </w:rPr>
        <w:t>on the following</w:t>
      </w:r>
      <w:r>
        <w:rPr>
          <w:rFonts w:cs="Arial"/>
        </w:rPr>
        <w:t xml:space="preserve"> page </w:t>
      </w:r>
      <w:r w:rsidRPr="00310D88">
        <w:rPr>
          <w:rFonts w:cs="Arial"/>
        </w:rPr>
        <w:t>provides a summary of key responsibilities for the core testing related roles across the Programme</w:t>
      </w:r>
      <w:r>
        <w:rPr>
          <w:rFonts w:cs="Arial"/>
        </w:rPr>
        <w:t>.</w:t>
      </w:r>
    </w:p>
    <w:p w:rsidR="009A63A7" w:rsidRDefault="009A63A7" w:rsidP="00882305">
      <w:pPr>
        <w:widowControl/>
        <w:overflowPunct/>
        <w:autoSpaceDE/>
        <w:autoSpaceDN/>
        <w:adjustRightInd/>
        <w:textAlignment w:val="auto"/>
        <w:rPr>
          <w:rFonts w:cs="Arial"/>
        </w:rPr>
      </w:pPr>
    </w:p>
    <w:tbl>
      <w:tblPr>
        <w:tblW w:w="8914" w:type="dxa"/>
        <w:tblInd w:w="2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378"/>
        <w:gridCol w:w="6536"/>
      </w:tblGrid>
      <w:tr w:rsidR="00310D88" w:rsidRPr="00882305" w:rsidTr="00310D88">
        <w:trPr>
          <w:tblHeader/>
        </w:trPr>
        <w:tc>
          <w:tcPr>
            <w:tcW w:w="2378" w:type="dxa"/>
            <w:tcBorders>
              <w:top w:val="double" w:sz="4" w:space="0" w:color="auto"/>
              <w:bottom w:val="single" w:sz="4" w:space="0" w:color="auto"/>
            </w:tcBorders>
            <w:shd w:val="clear" w:color="auto" w:fill="7F7F7F" w:themeFill="text1" w:themeFillTint="80"/>
          </w:tcPr>
          <w:bookmarkEnd w:id="702"/>
          <w:bookmarkEnd w:id="703"/>
          <w:p w:rsidR="00310D88" w:rsidRPr="00882305" w:rsidRDefault="00882305" w:rsidP="00E32190">
            <w:pPr>
              <w:pStyle w:val="BodyText1"/>
              <w:jc w:val="both"/>
              <w:rPr>
                <w:rFonts w:ascii="Arial" w:hAnsi="Arial" w:cs="Arial"/>
                <w:b/>
                <w:color w:val="000000" w:themeColor="text1"/>
              </w:rPr>
            </w:pPr>
            <w:r w:rsidRPr="00882305">
              <w:rPr>
                <w:rFonts w:ascii="Arial" w:hAnsi="Arial" w:cs="Arial"/>
                <w:b/>
                <w:color w:val="000000" w:themeColor="text1"/>
              </w:rPr>
              <w:t>R</w:t>
            </w:r>
            <w:r w:rsidR="00310D88" w:rsidRPr="00882305">
              <w:rPr>
                <w:rFonts w:ascii="Arial" w:hAnsi="Arial" w:cs="Arial"/>
                <w:b/>
                <w:color w:val="000000" w:themeColor="text1"/>
              </w:rPr>
              <w:t>esource</w:t>
            </w:r>
          </w:p>
        </w:tc>
        <w:tc>
          <w:tcPr>
            <w:tcW w:w="6536" w:type="dxa"/>
            <w:tcBorders>
              <w:top w:val="double" w:sz="4" w:space="0" w:color="auto"/>
              <w:bottom w:val="single" w:sz="4" w:space="0" w:color="auto"/>
            </w:tcBorders>
            <w:shd w:val="clear" w:color="auto" w:fill="7F7F7F" w:themeFill="text1" w:themeFillTint="80"/>
          </w:tcPr>
          <w:p w:rsidR="00310D88" w:rsidRPr="00882305" w:rsidRDefault="00310D88" w:rsidP="00E32190">
            <w:pPr>
              <w:pStyle w:val="BodyText1"/>
              <w:jc w:val="both"/>
              <w:rPr>
                <w:rFonts w:ascii="Arial" w:hAnsi="Arial" w:cs="Arial"/>
                <w:b/>
                <w:color w:val="000000" w:themeColor="text1"/>
              </w:rPr>
            </w:pPr>
            <w:r w:rsidRPr="00882305">
              <w:rPr>
                <w:rFonts w:ascii="Arial" w:hAnsi="Arial" w:cs="Arial"/>
                <w:b/>
                <w:color w:val="000000" w:themeColor="text1"/>
              </w:rPr>
              <w:t>Specific Responsibilities or Comments</w:t>
            </w:r>
          </w:p>
        </w:tc>
      </w:tr>
      <w:tr w:rsidR="00310D88" w:rsidRPr="00882305" w:rsidTr="00E32190">
        <w:trPr>
          <w:cantSplit/>
          <w:trHeight w:val="40"/>
          <w:tblHeader/>
        </w:trPr>
        <w:tc>
          <w:tcPr>
            <w:tcW w:w="2378" w:type="dxa"/>
            <w:shd w:val="clear" w:color="auto" w:fill="F3F3F3"/>
          </w:tcPr>
          <w:p w:rsidR="006B62A8" w:rsidRPr="00882305" w:rsidRDefault="006C1D8E" w:rsidP="00E32190">
            <w:pPr>
              <w:pStyle w:val="BodyText1"/>
              <w:spacing w:after="0"/>
              <w:rPr>
                <w:rFonts w:ascii="Arial" w:hAnsi="Arial" w:cs="Arial"/>
              </w:rPr>
            </w:pPr>
            <w:r>
              <w:rPr>
                <w:rFonts w:ascii="Arial" w:hAnsi="Arial" w:cs="Arial"/>
              </w:rPr>
              <w:lastRenderedPageBreak/>
              <w:t>Testers</w:t>
            </w:r>
          </w:p>
          <w:p w:rsidR="006B62A8" w:rsidRPr="00882305" w:rsidRDefault="006B62A8" w:rsidP="00E32190">
            <w:pPr>
              <w:pStyle w:val="BodyText1"/>
              <w:spacing w:after="0"/>
              <w:rPr>
                <w:rFonts w:ascii="Arial" w:hAnsi="Arial" w:cs="Arial"/>
              </w:rPr>
            </w:pPr>
          </w:p>
          <w:p w:rsidR="00310D88" w:rsidRPr="00882305" w:rsidRDefault="006B62A8" w:rsidP="00E32190">
            <w:pPr>
              <w:pStyle w:val="BodyText1"/>
              <w:spacing w:after="0"/>
              <w:rPr>
                <w:rFonts w:ascii="Arial" w:hAnsi="Arial" w:cs="Arial"/>
              </w:rPr>
            </w:pPr>
            <w:r w:rsidRPr="00882305">
              <w:rPr>
                <w:rFonts w:ascii="Arial" w:hAnsi="Arial" w:cs="Arial"/>
              </w:rPr>
              <w:t>(</w:t>
            </w:r>
            <w:r w:rsidR="00AD00E4" w:rsidRPr="00882305">
              <w:rPr>
                <w:rFonts w:ascii="Arial" w:hAnsi="Arial" w:cs="Arial"/>
              </w:rPr>
              <w:t>Capgemini)</w:t>
            </w:r>
          </w:p>
          <w:p w:rsidR="00310D88" w:rsidRPr="00882305" w:rsidRDefault="00310D88" w:rsidP="00E32190">
            <w:pPr>
              <w:pStyle w:val="BodyText1"/>
              <w:spacing w:after="0"/>
              <w:rPr>
                <w:rFonts w:ascii="Arial" w:hAnsi="Arial" w:cs="Arial"/>
              </w:rPr>
            </w:pPr>
          </w:p>
        </w:tc>
        <w:tc>
          <w:tcPr>
            <w:tcW w:w="6536" w:type="dxa"/>
            <w:shd w:val="clear" w:color="auto" w:fill="F3F3F3"/>
          </w:tcPr>
          <w:p w:rsidR="009A63A7" w:rsidRPr="00882305" w:rsidRDefault="009A63A7" w:rsidP="009A63A7">
            <w:pPr>
              <w:widowControl/>
              <w:numPr>
                <w:ilvl w:val="0"/>
                <w:numId w:val="14"/>
              </w:numPr>
              <w:overflowPunct/>
              <w:autoSpaceDE/>
              <w:autoSpaceDN/>
              <w:adjustRightInd/>
              <w:spacing w:before="100" w:beforeAutospacing="1" w:after="100" w:afterAutospacing="1"/>
              <w:textAlignment w:val="auto"/>
              <w:rPr>
                <w:rFonts w:cs="Arial"/>
                <w:lang w:eastAsia="en-GB"/>
              </w:rPr>
            </w:pPr>
            <w:r w:rsidRPr="00882305">
              <w:rPr>
                <w:rFonts w:cs="Arial"/>
                <w:lang w:eastAsia="en-GB"/>
              </w:rPr>
              <w:t>Analyse business scope, requirements, user stories and /or use cases</w:t>
            </w:r>
          </w:p>
          <w:p w:rsidR="009A63A7" w:rsidRPr="00882305" w:rsidRDefault="009A63A7" w:rsidP="009A63A7">
            <w:pPr>
              <w:widowControl/>
              <w:numPr>
                <w:ilvl w:val="0"/>
                <w:numId w:val="14"/>
              </w:numPr>
              <w:overflowPunct/>
              <w:autoSpaceDE/>
              <w:autoSpaceDN/>
              <w:adjustRightInd/>
              <w:spacing w:before="100" w:beforeAutospacing="1" w:after="100" w:afterAutospacing="1"/>
              <w:textAlignment w:val="auto"/>
              <w:rPr>
                <w:rFonts w:cs="Arial"/>
                <w:lang w:eastAsia="en-GB"/>
              </w:rPr>
            </w:pPr>
            <w:r w:rsidRPr="00882305">
              <w:rPr>
                <w:rFonts w:cs="Arial"/>
                <w:lang w:eastAsia="en-GB"/>
              </w:rPr>
              <w:t>Create manual test scripts based on the scope, requirements, user stories and /or use cases</w:t>
            </w:r>
          </w:p>
          <w:p w:rsidR="009A63A7" w:rsidRPr="009A63A7" w:rsidRDefault="009A63A7" w:rsidP="009A63A7">
            <w:pPr>
              <w:widowControl/>
              <w:numPr>
                <w:ilvl w:val="0"/>
                <w:numId w:val="14"/>
              </w:numPr>
              <w:overflowPunct/>
              <w:autoSpaceDE/>
              <w:autoSpaceDN/>
              <w:adjustRightInd/>
              <w:spacing w:before="100" w:beforeAutospacing="1" w:after="100" w:afterAutospacing="1"/>
              <w:textAlignment w:val="auto"/>
              <w:rPr>
                <w:rFonts w:cs="Arial"/>
                <w:lang w:eastAsia="en-GB"/>
              </w:rPr>
            </w:pPr>
            <w:r w:rsidRPr="00882305">
              <w:rPr>
                <w:rFonts w:cs="Arial"/>
                <w:lang w:eastAsia="en-GB"/>
              </w:rPr>
              <w:t>Execute manual test scripts based on the scope, requirements, user stories and /or use cases</w:t>
            </w:r>
          </w:p>
          <w:p w:rsidR="009A63A7" w:rsidRPr="009A63A7" w:rsidRDefault="009A63A7" w:rsidP="009A63A7">
            <w:pPr>
              <w:widowControl/>
              <w:numPr>
                <w:ilvl w:val="0"/>
                <w:numId w:val="14"/>
              </w:numPr>
              <w:overflowPunct/>
              <w:autoSpaceDE/>
              <w:autoSpaceDN/>
              <w:adjustRightInd/>
              <w:spacing w:before="100" w:beforeAutospacing="1" w:after="100" w:afterAutospacing="1"/>
              <w:textAlignment w:val="auto"/>
              <w:rPr>
                <w:rFonts w:cs="Arial"/>
                <w:lang w:eastAsia="en-GB"/>
              </w:rPr>
            </w:pPr>
            <w:r w:rsidRPr="00882305">
              <w:rPr>
                <w:rFonts w:cs="Arial"/>
                <w:lang w:eastAsia="en-GB"/>
              </w:rPr>
              <w:t>Asses the impacts and risk of the new functionality on the system &amp; advise relevant stake holders</w:t>
            </w:r>
          </w:p>
          <w:p w:rsidR="00310D88" w:rsidRPr="00882305" w:rsidRDefault="00310D88" w:rsidP="00BF6F09">
            <w:pPr>
              <w:pStyle w:val="BodyText1"/>
              <w:numPr>
                <w:ilvl w:val="0"/>
                <w:numId w:val="10"/>
              </w:numPr>
              <w:spacing w:after="0"/>
              <w:ind w:left="357" w:hanging="357"/>
              <w:rPr>
                <w:rFonts w:ascii="Arial" w:hAnsi="Arial" w:cs="Arial"/>
              </w:rPr>
            </w:pPr>
            <w:r w:rsidRPr="00882305">
              <w:rPr>
                <w:rFonts w:ascii="Arial" w:hAnsi="Arial" w:cs="Arial"/>
              </w:rPr>
              <w:t>Test analysis – understand requirements for test (review of documentation, attendance at workshops/meetings, cross-team collaboration, etc.)</w:t>
            </w:r>
          </w:p>
          <w:p w:rsidR="00310D88" w:rsidRPr="00882305" w:rsidRDefault="00310D88" w:rsidP="00BF6F09">
            <w:pPr>
              <w:pStyle w:val="BodyText1"/>
              <w:numPr>
                <w:ilvl w:val="0"/>
                <w:numId w:val="10"/>
              </w:numPr>
              <w:spacing w:after="0"/>
              <w:ind w:left="357" w:hanging="357"/>
              <w:rPr>
                <w:rFonts w:ascii="Arial" w:hAnsi="Arial" w:cs="Arial"/>
              </w:rPr>
            </w:pPr>
            <w:r w:rsidRPr="00882305">
              <w:rPr>
                <w:rFonts w:ascii="Arial" w:hAnsi="Arial" w:cs="Arial"/>
              </w:rPr>
              <w:t>Test design - generate test conditions and test cases/scenarios/scripts (i.e. ‘what’ to test)</w:t>
            </w:r>
          </w:p>
          <w:p w:rsidR="00310D88" w:rsidRPr="00882305" w:rsidRDefault="00310D88" w:rsidP="00BF6F09">
            <w:pPr>
              <w:pStyle w:val="BodyText1"/>
              <w:numPr>
                <w:ilvl w:val="0"/>
                <w:numId w:val="10"/>
              </w:numPr>
              <w:spacing w:after="0"/>
              <w:ind w:left="357" w:hanging="357"/>
              <w:rPr>
                <w:rFonts w:ascii="Arial" w:hAnsi="Arial" w:cs="Arial"/>
              </w:rPr>
            </w:pPr>
            <w:r w:rsidRPr="00882305">
              <w:rPr>
                <w:rFonts w:ascii="Arial" w:hAnsi="Arial" w:cs="Arial"/>
              </w:rPr>
              <w:t xml:space="preserve">Test implementation – test scripting/procedures (i.e. ’how’ to test) </w:t>
            </w:r>
          </w:p>
          <w:p w:rsidR="00310D88" w:rsidRPr="00882305" w:rsidRDefault="00310D88" w:rsidP="00BF6F09">
            <w:pPr>
              <w:pStyle w:val="BodyText1"/>
              <w:numPr>
                <w:ilvl w:val="0"/>
                <w:numId w:val="10"/>
              </w:numPr>
              <w:spacing w:after="0"/>
              <w:ind w:left="357" w:hanging="357"/>
              <w:rPr>
                <w:rFonts w:ascii="Arial" w:hAnsi="Arial" w:cs="Arial"/>
              </w:rPr>
            </w:pPr>
            <w:r w:rsidRPr="00882305">
              <w:rPr>
                <w:rFonts w:ascii="Arial" w:hAnsi="Arial" w:cs="Arial"/>
              </w:rPr>
              <w:t>Test execution – execute tests, including the logging of results and raising of test defects</w:t>
            </w:r>
          </w:p>
          <w:p w:rsidR="00310D88" w:rsidRPr="00882305" w:rsidRDefault="00310D88" w:rsidP="00BF6F09">
            <w:pPr>
              <w:pStyle w:val="BodyText1"/>
              <w:numPr>
                <w:ilvl w:val="0"/>
                <w:numId w:val="10"/>
              </w:numPr>
              <w:spacing w:after="0"/>
              <w:ind w:left="357" w:hanging="357"/>
              <w:rPr>
                <w:rFonts w:ascii="Arial" w:hAnsi="Arial" w:cs="Arial"/>
              </w:rPr>
            </w:pPr>
            <w:r w:rsidRPr="00882305">
              <w:rPr>
                <w:rFonts w:ascii="Arial" w:hAnsi="Arial" w:cs="Arial"/>
              </w:rPr>
              <w:t>Execution of regression tests and defect retesting when required</w:t>
            </w:r>
          </w:p>
          <w:p w:rsidR="00310D88" w:rsidRPr="00882305" w:rsidRDefault="00310D88" w:rsidP="00BF6F09">
            <w:pPr>
              <w:pStyle w:val="BodyText1"/>
              <w:numPr>
                <w:ilvl w:val="0"/>
                <w:numId w:val="10"/>
              </w:numPr>
              <w:spacing w:after="0"/>
              <w:ind w:left="357" w:hanging="357"/>
              <w:rPr>
                <w:rFonts w:ascii="Arial" w:hAnsi="Arial" w:cs="Arial"/>
              </w:rPr>
            </w:pPr>
            <w:r w:rsidRPr="00882305">
              <w:rPr>
                <w:rFonts w:ascii="Arial" w:hAnsi="Arial" w:cs="Arial"/>
              </w:rPr>
              <w:t>Peer review QA checks of test scripts/test execution of other analysts</w:t>
            </w:r>
          </w:p>
          <w:p w:rsidR="009A63A7" w:rsidRPr="00BF6C7D" w:rsidRDefault="00310D88" w:rsidP="00BF6C7D">
            <w:pPr>
              <w:pStyle w:val="BodyText1"/>
              <w:numPr>
                <w:ilvl w:val="0"/>
                <w:numId w:val="10"/>
              </w:numPr>
              <w:spacing w:after="40"/>
              <w:ind w:left="357" w:hanging="357"/>
              <w:rPr>
                <w:rFonts w:ascii="Arial" w:hAnsi="Arial" w:cs="Arial"/>
              </w:rPr>
            </w:pPr>
            <w:r w:rsidRPr="00882305">
              <w:rPr>
                <w:rFonts w:ascii="Arial" w:hAnsi="Arial" w:cs="Arial"/>
              </w:rPr>
              <w:t>Report pr</w:t>
            </w:r>
            <w:r w:rsidR="009A63A7">
              <w:rPr>
                <w:rFonts w:ascii="Arial" w:hAnsi="Arial" w:cs="Arial"/>
              </w:rPr>
              <w:t xml:space="preserve">ogress to Capgemini </w:t>
            </w:r>
            <w:r w:rsidR="00752FF6">
              <w:rPr>
                <w:rFonts w:ascii="Arial" w:hAnsi="Arial" w:cs="Arial"/>
              </w:rPr>
              <w:t>SDM and Technical Lead</w:t>
            </w:r>
          </w:p>
        </w:tc>
      </w:tr>
      <w:tr w:rsidR="00310D88" w:rsidRPr="00882305" w:rsidTr="00E32190">
        <w:trPr>
          <w:cantSplit/>
          <w:trHeight w:val="40"/>
          <w:tblHeader/>
        </w:trPr>
        <w:tc>
          <w:tcPr>
            <w:tcW w:w="2378" w:type="dxa"/>
            <w:shd w:val="clear" w:color="auto" w:fill="F3F3F3"/>
          </w:tcPr>
          <w:p w:rsidR="00310D88" w:rsidRPr="00882305" w:rsidRDefault="00310D88" w:rsidP="008E2B89">
            <w:pPr>
              <w:pStyle w:val="BodyText1"/>
              <w:spacing w:after="0"/>
              <w:rPr>
                <w:rFonts w:ascii="Arial" w:hAnsi="Arial" w:cs="Arial"/>
              </w:rPr>
            </w:pPr>
            <w:r w:rsidRPr="00882305">
              <w:rPr>
                <w:rFonts w:ascii="Arial" w:hAnsi="Arial" w:cs="Arial"/>
              </w:rPr>
              <w:t>Performance Test Specialist</w:t>
            </w:r>
          </w:p>
          <w:p w:rsidR="006B62A8" w:rsidRPr="00882305" w:rsidRDefault="006B62A8" w:rsidP="00E32190">
            <w:pPr>
              <w:pStyle w:val="BodyText1"/>
              <w:spacing w:after="0"/>
              <w:jc w:val="both"/>
              <w:rPr>
                <w:rFonts w:ascii="Arial" w:hAnsi="Arial" w:cs="Arial"/>
                <w:iCs/>
              </w:rPr>
            </w:pPr>
          </w:p>
          <w:p w:rsidR="00310D88" w:rsidRPr="00882305" w:rsidRDefault="006B62A8" w:rsidP="00E32190">
            <w:pPr>
              <w:pStyle w:val="BodyText1"/>
              <w:spacing w:after="0"/>
              <w:jc w:val="both"/>
              <w:rPr>
                <w:rFonts w:ascii="Arial" w:hAnsi="Arial" w:cs="Arial"/>
                <w:iCs/>
              </w:rPr>
            </w:pPr>
            <w:r w:rsidRPr="00882305">
              <w:rPr>
                <w:rFonts w:ascii="Arial" w:hAnsi="Arial" w:cs="Arial"/>
                <w:iCs/>
              </w:rPr>
              <w:t>(Capgemini)</w:t>
            </w:r>
          </w:p>
        </w:tc>
        <w:tc>
          <w:tcPr>
            <w:tcW w:w="6536" w:type="dxa"/>
            <w:shd w:val="clear" w:color="auto" w:fill="F3F3F3"/>
          </w:tcPr>
          <w:p w:rsidR="00310D88" w:rsidRPr="00882305" w:rsidRDefault="00310D88" w:rsidP="00BF6F09">
            <w:pPr>
              <w:pStyle w:val="BodyText1"/>
              <w:numPr>
                <w:ilvl w:val="0"/>
                <w:numId w:val="10"/>
              </w:numPr>
              <w:spacing w:after="0"/>
              <w:ind w:left="357" w:hanging="357"/>
              <w:jc w:val="both"/>
              <w:rPr>
                <w:rFonts w:ascii="Arial" w:hAnsi="Arial" w:cs="Arial"/>
              </w:rPr>
            </w:pPr>
            <w:r w:rsidRPr="00882305">
              <w:rPr>
                <w:rFonts w:ascii="Arial" w:hAnsi="Arial" w:cs="Arial"/>
              </w:rPr>
              <w:t xml:space="preserve">Provide </w:t>
            </w:r>
            <w:r w:rsidR="0017079C" w:rsidRPr="00882305">
              <w:rPr>
                <w:rFonts w:ascii="Arial" w:hAnsi="Arial" w:cs="Arial"/>
              </w:rPr>
              <w:t>Performance testing</w:t>
            </w:r>
            <w:r w:rsidRPr="00882305">
              <w:rPr>
                <w:rFonts w:ascii="Arial" w:hAnsi="Arial" w:cs="Arial"/>
              </w:rPr>
              <w:t xml:space="preserve"> input to project test plans</w:t>
            </w:r>
          </w:p>
          <w:p w:rsidR="00310D88" w:rsidRPr="00882305" w:rsidRDefault="00310D88" w:rsidP="00BF6F09">
            <w:pPr>
              <w:pStyle w:val="BodyText1"/>
              <w:numPr>
                <w:ilvl w:val="0"/>
                <w:numId w:val="10"/>
              </w:numPr>
              <w:spacing w:after="0"/>
              <w:ind w:left="357" w:hanging="357"/>
              <w:jc w:val="both"/>
              <w:rPr>
                <w:rFonts w:ascii="Arial" w:hAnsi="Arial" w:cs="Arial"/>
              </w:rPr>
            </w:pPr>
            <w:r w:rsidRPr="00882305">
              <w:rPr>
                <w:rFonts w:ascii="Arial" w:hAnsi="Arial" w:cs="Arial"/>
              </w:rPr>
              <w:t>Prepare and execute Performance Test scenarios and Scripts</w:t>
            </w:r>
          </w:p>
          <w:p w:rsidR="00310D88" w:rsidRPr="00882305" w:rsidRDefault="00310D88" w:rsidP="00BF6F09">
            <w:pPr>
              <w:pStyle w:val="BodyText1"/>
              <w:numPr>
                <w:ilvl w:val="0"/>
                <w:numId w:val="10"/>
              </w:numPr>
              <w:spacing w:after="0"/>
              <w:ind w:left="357" w:hanging="357"/>
              <w:jc w:val="both"/>
              <w:rPr>
                <w:rFonts w:ascii="Arial" w:hAnsi="Arial" w:cs="Arial"/>
              </w:rPr>
            </w:pPr>
            <w:r w:rsidRPr="00882305">
              <w:rPr>
                <w:rFonts w:ascii="Arial" w:hAnsi="Arial" w:cs="Arial"/>
              </w:rPr>
              <w:t>Escalation of any issues affecting progress to t</w:t>
            </w:r>
            <w:r w:rsidR="009A63A7">
              <w:rPr>
                <w:rFonts w:ascii="Arial" w:hAnsi="Arial" w:cs="Arial"/>
              </w:rPr>
              <w:t>he Capgemini test manager</w:t>
            </w:r>
          </w:p>
          <w:p w:rsidR="00310D88" w:rsidRPr="00882305" w:rsidRDefault="00310D88" w:rsidP="00BF6F09">
            <w:pPr>
              <w:pStyle w:val="BodyText1"/>
              <w:numPr>
                <w:ilvl w:val="0"/>
                <w:numId w:val="10"/>
              </w:numPr>
              <w:spacing w:after="0"/>
              <w:ind w:left="357" w:hanging="357"/>
              <w:jc w:val="both"/>
              <w:rPr>
                <w:rFonts w:ascii="Arial" w:hAnsi="Arial" w:cs="Arial"/>
              </w:rPr>
            </w:pPr>
            <w:r w:rsidRPr="00882305">
              <w:rPr>
                <w:rFonts w:ascii="Arial" w:hAnsi="Arial" w:cs="Arial"/>
              </w:rPr>
              <w:t>Report progress to t</w:t>
            </w:r>
            <w:r w:rsidR="009A63A7">
              <w:rPr>
                <w:rFonts w:ascii="Arial" w:hAnsi="Arial" w:cs="Arial"/>
              </w:rPr>
              <w:t>he Capgemini test manager</w:t>
            </w:r>
          </w:p>
          <w:p w:rsidR="00310D88" w:rsidRPr="00882305" w:rsidRDefault="00310D88" w:rsidP="00E32190">
            <w:pPr>
              <w:pStyle w:val="BodyText1"/>
              <w:spacing w:after="0"/>
              <w:ind w:left="357"/>
              <w:jc w:val="both"/>
              <w:rPr>
                <w:rFonts w:ascii="Arial" w:hAnsi="Arial" w:cs="Arial"/>
              </w:rPr>
            </w:pPr>
          </w:p>
        </w:tc>
      </w:tr>
    </w:tbl>
    <w:p w:rsidR="00B846A0" w:rsidRPr="00882305" w:rsidRDefault="00B846A0" w:rsidP="001928D1">
      <w:pPr>
        <w:tabs>
          <w:tab w:val="left" w:pos="3680"/>
        </w:tabs>
        <w:rPr>
          <w:rFonts w:cs="Arial"/>
          <w:b/>
          <w:color w:val="FF0000"/>
          <w:u w:val="single"/>
          <w:lang w:eastAsia="en-GB"/>
        </w:rPr>
      </w:pPr>
    </w:p>
    <w:sectPr w:rsidR="00B846A0" w:rsidRPr="00882305" w:rsidSect="002A2571">
      <w:headerReference w:type="default" r:id="rId11"/>
      <w:pgSz w:w="11906" w:h="16838" w:code="9"/>
      <w:pgMar w:top="1440" w:right="1440" w:bottom="1440" w:left="1440" w:header="284" w:footer="284"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7" w:author="Kevin" w:date="2015-11-16T13:46:00Z" w:initials="H">
    <w:p w:rsidR="0004317D" w:rsidRDefault="0004317D">
      <w:pPr>
        <w:pStyle w:val="CommentText"/>
      </w:pPr>
      <w:r>
        <w:rPr>
          <w:rStyle w:val="CommentReference"/>
        </w:rPr>
        <w:annotationRef/>
      </w:r>
      <w:r>
        <w:t xml:space="preserve">Review this section once KT is complete, </w:t>
      </w:r>
      <w:proofErr w:type="spellStart"/>
      <w:r>
        <w:t>i</w:t>
      </w:r>
      <w:proofErr w:type="spellEnd"/>
      <w:r>
        <w:t xml:space="preserve"> do </w:t>
      </w:r>
      <w:proofErr w:type="gramStart"/>
      <w:r>
        <w:t>not  think</w:t>
      </w:r>
      <w:proofErr w:type="gramEnd"/>
      <w:r>
        <w:t xml:space="preserve"> you will have to perform so many of these  tests </w:t>
      </w:r>
    </w:p>
  </w:comment>
  <w:comment w:id="477" w:author="Kevin" w:date="2015-11-16T13:55:00Z" w:initials="H">
    <w:p w:rsidR="0004317D" w:rsidRDefault="0004317D">
      <w:pPr>
        <w:pStyle w:val="CommentText"/>
      </w:pPr>
      <w:r>
        <w:rPr>
          <w:rStyle w:val="CommentReference"/>
        </w:rPr>
        <w:annotationRef/>
      </w:r>
      <w:proofErr w:type="spellStart"/>
      <w:r w:rsidR="00204CFC">
        <w:t>Shouldnt</w:t>
      </w:r>
      <w:proofErr w:type="spellEnd"/>
      <w:r w:rsidR="00204CFC">
        <w:t xml:space="preserve"> </w:t>
      </w:r>
      <w:r>
        <w:t>UAT be a Test Stage?</w:t>
      </w:r>
    </w:p>
  </w:comment>
  <w:comment w:id="552" w:author="Kevin" w:date="2015-11-16T13:56:00Z" w:initials="H">
    <w:p w:rsidR="00204CFC" w:rsidRDefault="00204CFC">
      <w:pPr>
        <w:pStyle w:val="CommentText"/>
      </w:pPr>
      <w:r>
        <w:rPr>
          <w:rStyle w:val="CommentReference"/>
        </w:rPr>
        <w:annotationRef/>
      </w:r>
      <w:r>
        <w:t>Mention the purpose of this document</w:t>
      </w:r>
    </w:p>
  </w:comment>
  <w:comment w:id="698" w:author="Kevin" w:date="2015-11-16T14:02:00Z" w:initials="H">
    <w:p w:rsidR="0035677C" w:rsidRDefault="0035677C">
      <w:pPr>
        <w:pStyle w:val="CommentText"/>
      </w:pPr>
      <w:r>
        <w:rPr>
          <w:rStyle w:val="CommentReference"/>
        </w:rPr>
        <w:annotationRef/>
      </w:r>
      <w:r>
        <w:t xml:space="preserve">Check with </w:t>
      </w:r>
      <w:proofErr w:type="gramStart"/>
      <w:r>
        <w:t>Tushar .</w:t>
      </w:r>
      <w:proofErr w:type="gramEnd"/>
      <w:r>
        <w:t xml:space="preserve"> He was discussing with </w:t>
      </w:r>
      <w:proofErr w:type="spellStart"/>
      <w:r>
        <w:t>Hugo&amp;Cat</w:t>
      </w:r>
      <w:proofErr w:type="spellEnd"/>
      <w:r>
        <w:t xml:space="preserve"> regarding tools. Not sure if he has discussed anything related to testing</w:t>
      </w:r>
    </w:p>
  </w:comment>
  <w:comment w:id="700" w:author="Kevin" w:date="2015-11-16T14:03:00Z" w:initials="H">
    <w:p w:rsidR="0035677C" w:rsidRDefault="0035677C">
      <w:pPr>
        <w:pStyle w:val="CommentText"/>
      </w:pPr>
      <w:r>
        <w:rPr>
          <w:rStyle w:val="CommentReference"/>
        </w:rPr>
        <w:annotationRef/>
      </w:r>
      <w:r>
        <w:t>This section to be reviewed after KT is completed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E62BB9" w15:done="0"/>
  <w15:commentEx w15:paraId="48285A0F" w15:done="0"/>
  <w15:commentEx w15:paraId="442E75C8" w15:done="0"/>
  <w15:commentEx w15:paraId="73958DB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211" w:rsidRDefault="00326211">
      <w:r>
        <w:separator/>
      </w:r>
    </w:p>
  </w:endnote>
  <w:endnote w:type="continuationSeparator" w:id="0">
    <w:p w:rsidR="00326211" w:rsidRDefault="003262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2160"/>
      <w:gridCol w:w="3240"/>
    </w:tblGrid>
    <w:tr w:rsidR="0025131B" w:rsidTr="00CC1178">
      <w:trPr>
        <w:trHeight w:val="312"/>
      </w:trPr>
      <w:tc>
        <w:tcPr>
          <w:tcW w:w="3600" w:type="dxa"/>
        </w:tcPr>
        <w:p w:rsidR="0025131B" w:rsidRPr="00CE3A7C" w:rsidRDefault="0025131B" w:rsidP="00C36F24">
          <w:pPr>
            <w:pStyle w:val="ISAFooter"/>
            <w:rPr>
              <w:lang w:val="de-DE"/>
            </w:rPr>
          </w:pPr>
          <w:r w:rsidRPr="00CE3A7C">
            <w:rPr>
              <w:lang w:val="de-DE"/>
            </w:rPr>
            <w:t>Doc. Ref.</w:t>
          </w:r>
          <w:r>
            <w:rPr>
              <w:lang w:val="de-DE"/>
            </w:rPr>
            <w:t xml:space="preserve"> </w:t>
          </w:r>
          <w:r w:rsidR="00C36F24">
            <w:rPr>
              <w:lang w:val="de-DE"/>
            </w:rPr>
            <w:t>RMG digital labs</w:t>
          </w:r>
          <w:r>
            <w:rPr>
              <w:lang w:val="de-DE"/>
            </w:rPr>
            <w:t xml:space="preserve"> </w:t>
          </w:r>
          <w:r w:rsidRPr="00DF6AC9">
            <w:rPr>
              <w:color w:val="000000" w:themeColor="text1"/>
            </w:rPr>
            <w:t>Functional Test Strategy</w:t>
          </w:r>
        </w:p>
      </w:tc>
      <w:tc>
        <w:tcPr>
          <w:tcW w:w="2160" w:type="dxa"/>
        </w:tcPr>
        <w:p w:rsidR="0025131B" w:rsidRDefault="0025131B" w:rsidP="00CE3A7C">
          <w:pPr>
            <w:pStyle w:val="ISAFooter"/>
            <w:jc w:val="center"/>
          </w:pPr>
          <w:r>
            <w:t xml:space="preserve">Page </w:t>
          </w:r>
          <w:r w:rsidR="00CD0B01">
            <w:rPr>
              <w:rStyle w:val="PageNumber"/>
            </w:rPr>
            <w:fldChar w:fldCharType="begin"/>
          </w:r>
          <w:r>
            <w:rPr>
              <w:rStyle w:val="PageNumber"/>
            </w:rPr>
            <w:instrText xml:space="preserve"> PAGE </w:instrText>
          </w:r>
          <w:r w:rsidR="00CD0B01">
            <w:rPr>
              <w:rStyle w:val="PageNumber"/>
            </w:rPr>
            <w:fldChar w:fldCharType="separate"/>
          </w:r>
          <w:r w:rsidR="0035677C">
            <w:rPr>
              <w:rStyle w:val="PageNumber"/>
              <w:noProof/>
            </w:rPr>
            <w:t>10</w:t>
          </w:r>
          <w:r w:rsidR="00CD0B01">
            <w:rPr>
              <w:rStyle w:val="PageNumber"/>
            </w:rPr>
            <w:fldChar w:fldCharType="end"/>
          </w:r>
          <w:r>
            <w:rPr>
              <w:rStyle w:val="PageNumber"/>
            </w:rPr>
            <w:t xml:space="preserve"> of </w:t>
          </w:r>
          <w:r w:rsidR="00CD0B01">
            <w:rPr>
              <w:rStyle w:val="PageNumber"/>
            </w:rPr>
            <w:fldChar w:fldCharType="begin"/>
          </w:r>
          <w:r>
            <w:rPr>
              <w:rStyle w:val="PageNumber"/>
            </w:rPr>
            <w:instrText xml:space="preserve"> NUMPAGES </w:instrText>
          </w:r>
          <w:r w:rsidR="00CD0B01">
            <w:rPr>
              <w:rStyle w:val="PageNumber"/>
            </w:rPr>
            <w:fldChar w:fldCharType="separate"/>
          </w:r>
          <w:r w:rsidR="0035677C">
            <w:rPr>
              <w:rStyle w:val="PageNumber"/>
              <w:noProof/>
            </w:rPr>
            <w:t>10</w:t>
          </w:r>
          <w:r w:rsidR="00CD0B01">
            <w:rPr>
              <w:rStyle w:val="PageNumber"/>
            </w:rPr>
            <w:fldChar w:fldCharType="end"/>
          </w:r>
        </w:p>
      </w:tc>
      <w:tc>
        <w:tcPr>
          <w:tcW w:w="3240" w:type="dxa"/>
        </w:tcPr>
        <w:p w:rsidR="0025131B" w:rsidRDefault="00C36F24" w:rsidP="00A010C9">
          <w:pPr>
            <w:pStyle w:val="ISAFooter"/>
            <w:jc w:val="right"/>
          </w:pPr>
          <w:r>
            <w:t>Version:0.1</w:t>
          </w:r>
          <w:r w:rsidR="0025131B">
            <w:t xml:space="preserve">, Status: Client Review </w:t>
          </w:r>
        </w:p>
      </w:tc>
    </w:tr>
    <w:tr w:rsidR="0025131B" w:rsidTr="00CE3A7C">
      <w:tc>
        <w:tcPr>
          <w:tcW w:w="3600" w:type="dxa"/>
        </w:tcPr>
        <w:p w:rsidR="0025131B" w:rsidRDefault="0025131B" w:rsidP="00C36F24">
          <w:pPr>
            <w:pStyle w:val="ISAFooter"/>
          </w:pPr>
          <w:r w:rsidRPr="003E78C8">
            <w:t xml:space="preserve">File: </w:t>
          </w:r>
          <w:r w:rsidR="00C36F24">
            <w:rPr>
              <w:lang w:val="de-DE"/>
            </w:rPr>
            <w:t xml:space="preserve">RMG digital labs </w:t>
          </w:r>
          <w:r w:rsidR="00C36F24" w:rsidRPr="00DF6AC9">
            <w:rPr>
              <w:color w:val="000000" w:themeColor="text1"/>
            </w:rPr>
            <w:t>Functional Test Strategy</w:t>
          </w:r>
        </w:p>
      </w:tc>
      <w:tc>
        <w:tcPr>
          <w:tcW w:w="2160" w:type="dxa"/>
        </w:tcPr>
        <w:p w:rsidR="0025131B" w:rsidRPr="003E78C8" w:rsidRDefault="0025131B" w:rsidP="00CE3A7C">
          <w:pPr>
            <w:pStyle w:val="ISAFooter"/>
            <w:jc w:val="center"/>
          </w:pPr>
        </w:p>
      </w:tc>
      <w:tc>
        <w:tcPr>
          <w:tcW w:w="3240" w:type="dxa"/>
        </w:tcPr>
        <w:p w:rsidR="0025131B" w:rsidRDefault="00C36F24">
          <w:pPr>
            <w:pStyle w:val="ISAFooter"/>
            <w:jc w:val="right"/>
          </w:pPr>
          <w:r>
            <w:t>Issue Date: 1</w:t>
          </w:r>
          <w:r w:rsidR="00BB0BC6">
            <w:t>3</w:t>
          </w:r>
          <w:r w:rsidR="0025131B">
            <w:t>/1</w:t>
          </w:r>
          <w:r w:rsidR="00BB0BC6">
            <w:t>1</w:t>
          </w:r>
          <w:r w:rsidR="0025131B">
            <w:t>/</w:t>
          </w:r>
          <w:r w:rsidR="00BB0BC6">
            <w:t>20</w:t>
          </w:r>
          <w:r w:rsidR="0025131B">
            <w:t>15</w:t>
          </w:r>
        </w:p>
      </w:tc>
    </w:tr>
  </w:tbl>
  <w:p w:rsidR="0025131B" w:rsidRPr="008447EF" w:rsidRDefault="0025131B" w:rsidP="00334842">
    <w:pPr>
      <w:pStyle w:val="ISA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211" w:rsidRDefault="00326211">
      <w:r>
        <w:separator/>
      </w:r>
    </w:p>
  </w:footnote>
  <w:footnote w:type="continuationSeparator" w:id="0">
    <w:p w:rsidR="00326211" w:rsidRDefault="003262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32" w:type="dxa"/>
      <w:tblBorders>
        <w:bottom w:val="single" w:sz="4" w:space="0" w:color="auto"/>
      </w:tblBorders>
      <w:tblLook w:val="0000"/>
    </w:tblPr>
    <w:tblGrid>
      <w:gridCol w:w="3577"/>
      <w:gridCol w:w="5655"/>
    </w:tblGrid>
    <w:tr w:rsidR="0025131B" w:rsidTr="00E07078">
      <w:trPr>
        <w:trHeight w:val="187"/>
      </w:trPr>
      <w:tc>
        <w:tcPr>
          <w:tcW w:w="9232" w:type="dxa"/>
          <w:gridSpan w:val="2"/>
        </w:tcPr>
        <w:p w:rsidR="0025131B" w:rsidRPr="004F030C" w:rsidRDefault="0025131B" w:rsidP="00E07078">
          <w:pPr>
            <w:jc w:val="center"/>
            <w:rPr>
              <w:b/>
              <w:sz w:val="28"/>
              <w:szCs w:val="28"/>
            </w:rPr>
          </w:pPr>
        </w:p>
        <w:p w:rsidR="0025131B" w:rsidRDefault="0025131B" w:rsidP="00E07078">
          <w:r>
            <w:rPr>
              <w:noProof/>
              <w:lang w:val="en-US"/>
            </w:rPr>
            <w:drawing>
              <wp:inline distT="0" distB="0" distL="0" distR="0">
                <wp:extent cx="2232660" cy="520700"/>
                <wp:effectExtent l="19050" t="0" r="0" b="0"/>
                <wp:docPr id="3" name="Picture 3" descr="http://www.cgey.com/visualidentity/artworks/Logo/Capgemini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gey.com/visualidentity/artworks/Logo/Capgemini_colour.bmp"/>
                        <pic:cNvPicPr>
                          <a:picLocks noChangeAspect="1" noChangeArrowheads="1"/>
                        </pic:cNvPicPr>
                      </pic:nvPicPr>
                      <pic:blipFill>
                        <a:blip r:embed="rId1"/>
                        <a:srcRect/>
                        <a:stretch>
                          <a:fillRect/>
                        </a:stretch>
                      </pic:blipFill>
                      <pic:spPr bwMode="auto">
                        <a:xfrm>
                          <a:off x="0" y="0"/>
                          <a:ext cx="2232660" cy="520700"/>
                        </a:xfrm>
                        <a:prstGeom prst="rect">
                          <a:avLst/>
                        </a:prstGeom>
                        <a:noFill/>
                        <a:ln w="9525">
                          <a:noFill/>
                          <a:miter lim="800000"/>
                          <a:headEnd/>
                          <a:tailEnd/>
                        </a:ln>
                      </pic:spPr>
                    </pic:pic>
                  </a:graphicData>
                </a:graphic>
              </wp:inline>
            </w:drawing>
          </w:r>
          <w:r>
            <w:tab/>
          </w:r>
          <w:r>
            <w:tab/>
          </w:r>
          <w:r>
            <w:tab/>
          </w:r>
          <w:r>
            <w:tab/>
          </w:r>
          <w:r>
            <w:rPr>
              <w:noProof/>
              <w:lang w:val="en-US"/>
            </w:rPr>
            <w:drawing>
              <wp:inline distT="0" distB="0" distL="0" distR="0">
                <wp:extent cx="1669415" cy="340360"/>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669415" cy="340360"/>
                        </a:xfrm>
                        <a:prstGeom prst="rect">
                          <a:avLst/>
                        </a:prstGeom>
                        <a:noFill/>
                        <a:ln w="9525">
                          <a:noFill/>
                          <a:miter lim="800000"/>
                          <a:headEnd/>
                          <a:tailEnd/>
                        </a:ln>
                      </pic:spPr>
                    </pic:pic>
                  </a:graphicData>
                </a:graphic>
              </wp:inline>
            </w:drawing>
          </w:r>
        </w:p>
        <w:p w:rsidR="0025131B" w:rsidRPr="002B0191" w:rsidRDefault="0025131B" w:rsidP="00E07078">
          <w:pPr>
            <w:jc w:val="right"/>
          </w:pPr>
        </w:p>
      </w:tc>
    </w:tr>
    <w:tr w:rsidR="0025131B" w:rsidTr="00E07078">
      <w:trPr>
        <w:trHeight w:val="311"/>
      </w:trPr>
      <w:tc>
        <w:tcPr>
          <w:tcW w:w="3577" w:type="dxa"/>
        </w:tcPr>
        <w:p w:rsidR="0025131B" w:rsidRDefault="0025131B" w:rsidP="00E07078">
          <w:pPr>
            <w:pStyle w:val="ISAHeader"/>
          </w:pPr>
        </w:p>
      </w:tc>
      <w:tc>
        <w:tcPr>
          <w:tcW w:w="5655" w:type="dxa"/>
        </w:tcPr>
        <w:p w:rsidR="0025131B" w:rsidRDefault="0025131B" w:rsidP="00C36F24">
          <w:pPr>
            <w:pStyle w:val="ISAHeader"/>
            <w:rPr>
              <w:iCs/>
            </w:rPr>
          </w:pPr>
        </w:p>
      </w:tc>
    </w:tr>
  </w:tbl>
  <w:p w:rsidR="0025131B" w:rsidRDefault="002513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32" w:type="dxa"/>
      <w:tblBorders>
        <w:bottom w:val="single" w:sz="4" w:space="0" w:color="auto"/>
      </w:tblBorders>
      <w:tblLook w:val="0000"/>
    </w:tblPr>
    <w:tblGrid>
      <w:gridCol w:w="3577"/>
      <w:gridCol w:w="5655"/>
    </w:tblGrid>
    <w:tr w:rsidR="0025131B" w:rsidTr="004F030C">
      <w:trPr>
        <w:trHeight w:val="187"/>
      </w:trPr>
      <w:tc>
        <w:tcPr>
          <w:tcW w:w="9232" w:type="dxa"/>
          <w:gridSpan w:val="2"/>
        </w:tcPr>
        <w:p w:rsidR="0025131B" w:rsidRPr="004F030C" w:rsidRDefault="0025131B" w:rsidP="004F030C">
          <w:pPr>
            <w:jc w:val="center"/>
            <w:rPr>
              <w:b/>
              <w:sz w:val="28"/>
              <w:szCs w:val="28"/>
            </w:rPr>
          </w:pPr>
        </w:p>
        <w:p w:rsidR="0025131B" w:rsidRDefault="0025131B" w:rsidP="002945CF">
          <w:r>
            <w:rPr>
              <w:noProof/>
              <w:lang w:val="en-US"/>
            </w:rPr>
            <w:drawing>
              <wp:inline distT="0" distB="0" distL="0" distR="0">
                <wp:extent cx="2232660" cy="520700"/>
                <wp:effectExtent l="19050" t="0" r="0" b="0"/>
                <wp:docPr id="6" name="Picture 6" descr="http://www.cgey.com/visualidentity/artworks/Logo/Capgemini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ey.com/visualidentity/artworks/Logo/Capgemini_colour.bmp"/>
                        <pic:cNvPicPr>
                          <a:picLocks noChangeAspect="1" noChangeArrowheads="1"/>
                        </pic:cNvPicPr>
                      </pic:nvPicPr>
                      <pic:blipFill>
                        <a:blip r:embed="rId1"/>
                        <a:srcRect/>
                        <a:stretch>
                          <a:fillRect/>
                        </a:stretch>
                      </pic:blipFill>
                      <pic:spPr bwMode="auto">
                        <a:xfrm>
                          <a:off x="0" y="0"/>
                          <a:ext cx="2232660" cy="520700"/>
                        </a:xfrm>
                        <a:prstGeom prst="rect">
                          <a:avLst/>
                        </a:prstGeom>
                        <a:noFill/>
                        <a:ln w="9525">
                          <a:noFill/>
                          <a:miter lim="800000"/>
                          <a:headEnd/>
                          <a:tailEnd/>
                        </a:ln>
                      </pic:spPr>
                    </pic:pic>
                  </a:graphicData>
                </a:graphic>
              </wp:inline>
            </w:drawing>
          </w:r>
          <w:r>
            <w:tab/>
          </w:r>
          <w:r>
            <w:tab/>
          </w:r>
          <w:r>
            <w:tab/>
          </w:r>
          <w:r>
            <w:tab/>
          </w:r>
          <w:r>
            <w:rPr>
              <w:noProof/>
              <w:lang w:val="en-US"/>
            </w:rPr>
            <w:drawing>
              <wp:inline distT="0" distB="0" distL="0" distR="0">
                <wp:extent cx="1669415" cy="340360"/>
                <wp:effectExtent l="1905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669415" cy="340360"/>
                        </a:xfrm>
                        <a:prstGeom prst="rect">
                          <a:avLst/>
                        </a:prstGeom>
                        <a:noFill/>
                        <a:ln w="9525">
                          <a:noFill/>
                          <a:miter lim="800000"/>
                          <a:headEnd/>
                          <a:tailEnd/>
                        </a:ln>
                      </pic:spPr>
                    </pic:pic>
                  </a:graphicData>
                </a:graphic>
              </wp:inline>
            </w:drawing>
          </w:r>
        </w:p>
        <w:p w:rsidR="0025131B" w:rsidRPr="002B0191" w:rsidRDefault="0025131B" w:rsidP="004B37C5">
          <w:pPr>
            <w:jc w:val="right"/>
          </w:pPr>
        </w:p>
      </w:tc>
    </w:tr>
    <w:tr w:rsidR="0025131B" w:rsidTr="004F030C">
      <w:trPr>
        <w:trHeight w:val="311"/>
      </w:trPr>
      <w:tc>
        <w:tcPr>
          <w:tcW w:w="3577" w:type="dxa"/>
        </w:tcPr>
        <w:p w:rsidR="0025131B" w:rsidRDefault="0025131B" w:rsidP="0052003C">
          <w:pPr>
            <w:pStyle w:val="ISAHeader"/>
          </w:pPr>
        </w:p>
      </w:tc>
      <w:tc>
        <w:tcPr>
          <w:tcW w:w="5655" w:type="dxa"/>
        </w:tcPr>
        <w:p w:rsidR="0025131B" w:rsidRDefault="0025131B" w:rsidP="00281957">
          <w:pPr>
            <w:pStyle w:val="ISAHeader"/>
            <w:rPr>
              <w:iCs/>
            </w:rPr>
          </w:pPr>
        </w:p>
      </w:tc>
    </w:tr>
  </w:tbl>
  <w:p w:rsidR="0025131B" w:rsidRDefault="0025131B" w:rsidP="002B0191">
    <w:pPr>
      <w:pStyle w:val="ISAHeader"/>
      <w:tabs>
        <w:tab w:val="clear" w:pos="4153"/>
        <w:tab w:val="clear" w:pos="8306"/>
        <w:tab w:val="left" w:pos="163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5CFC"/>
    <w:multiLevelType w:val="hybridMultilevel"/>
    <w:tmpl w:val="EEAE1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93300F"/>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2">
    <w:nsid w:val="0BE92C98"/>
    <w:multiLevelType w:val="hybridMultilevel"/>
    <w:tmpl w:val="0B60C01C"/>
    <w:lvl w:ilvl="0" w:tplc="0809000B">
      <w:start w:val="1"/>
      <w:numFmt w:val="bullet"/>
      <w:lvlText w:val=""/>
      <w:lvlJc w:val="left"/>
      <w:pPr>
        <w:ind w:left="2160" w:hanging="720"/>
      </w:pPr>
      <w:rPr>
        <w:rFonts w:ascii="Wingdings" w:hAnsi="Wingdings" w:hint="default"/>
      </w:rPr>
    </w:lvl>
    <w:lvl w:ilvl="1" w:tplc="08090003">
      <w:start w:val="1"/>
      <w:numFmt w:val="decimal"/>
      <w:lvlText w:val="%2."/>
      <w:lvlJc w:val="left"/>
      <w:pPr>
        <w:tabs>
          <w:tab w:val="num" w:pos="2520"/>
        </w:tabs>
        <w:ind w:left="2520" w:hanging="360"/>
      </w:pPr>
    </w:lvl>
    <w:lvl w:ilvl="2" w:tplc="08090005">
      <w:start w:val="1"/>
      <w:numFmt w:val="decimal"/>
      <w:lvlText w:val="%3."/>
      <w:lvlJc w:val="left"/>
      <w:pPr>
        <w:tabs>
          <w:tab w:val="num" w:pos="3240"/>
        </w:tabs>
        <w:ind w:left="3240" w:hanging="360"/>
      </w:pPr>
    </w:lvl>
    <w:lvl w:ilvl="3" w:tplc="08090001">
      <w:start w:val="1"/>
      <w:numFmt w:val="decimal"/>
      <w:lvlText w:val="%4."/>
      <w:lvlJc w:val="left"/>
      <w:pPr>
        <w:tabs>
          <w:tab w:val="num" w:pos="3960"/>
        </w:tabs>
        <w:ind w:left="3960" w:hanging="360"/>
      </w:pPr>
    </w:lvl>
    <w:lvl w:ilvl="4" w:tplc="08090003">
      <w:start w:val="1"/>
      <w:numFmt w:val="decimal"/>
      <w:lvlText w:val="%5."/>
      <w:lvlJc w:val="left"/>
      <w:pPr>
        <w:tabs>
          <w:tab w:val="num" w:pos="4680"/>
        </w:tabs>
        <w:ind w:left="4680" w:hanging="360"/>
      </w:pPr>
    </w:lvl>
    <w:lvl w:ilvl="5" w:tplc="08090005">
      <w:start w:val="1"/>
      <w:numFmt w:val="decimal"/>
      <w:lvlText w:val="%6."/>
      <w:lvlJc w:val="left"/>
      <w:pPr>
        <w:tabs>
          <w:tab w:val="num" w:pos="5400"/>
        </w:tabs>
        <w:ind w:left="5400" w:hanging="360"/>
      </w:pPr>
    </w:lvl>
    <w:lvl w:ilvl="6" w:tplc="08090001">
      <w:start w:val="1"/>
      <w:numFmt w:val="decimal"/>
      <w:lvlText w:val="%7."/>
      <w:lvlJc w:val="left"/>
      <w:pPr>
        <w:tabs>
          <w:tab w:val="num" w:pos="6120"/>
        </w:tabs>
        <w:ind w:left="6120" w:hanging="360"/>
      </w:pPr>
    </w:lvl>
    <w:lvl w:ilvl="7" w:tplc="08090003">
      <w:start w:val="1"/>
      <w:numFmt w:val="decimal"/>
      <w:lvlText w:val="%8."/>
      <w:lvlJc w:val="left"/>
      <w:pPr>
        <w:tabs>
          <w:tab w:val="num" w:pos="6840"/>
        </w:tabs>
        <w:ind w:left="6840" w:hanging="360"/>
      </w:pPr>
    </w:lvl>
    <w:lvl w:ilvl="8" w:tplc="08090005">
      <w:start w:val="1"/>
      <w:numFmt w:val="decimal"/>
      <w:lvlText w:val="%9."/>
      <w:lvlJc w:val="left"/>
      <w:pPr>
        <w:tabs>
          <w:tab w:val="num" w:pos="7560"/>
        </w:tabs>
        <w:ind w:left="7560" w:hanging="360"/>
      </w:pPr>
    </w:lvl>
  </w:abstractNum>
  <w:abstractNum w:abstractNumId="3">
    <w:nsid w:val="0BFC06C8"/>
    <w:multiLevelType w:val="hybridMultilevel"/>
    <w:tmpl w:val="A4C23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01F98"/>
    <w:multiLevelType w:val="hybridMultilevel"/>
    <w:tmpl w:val="8FDA1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123F36"/>
    <w:multiLevelType w:val="multilevel"/>
    <w:tmpl w:val="53F2E3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1AA223A"/>
    <w:multiLevelType w:val="hybridMultilevel"/>
    <w:tmpl w:val="99ACFC08"/>
    <w:lvl w:ilvl="0" w:tplc="B70AA45C">
      <w:start w:val="1"/>
      <w:numFmt w:val="bullet"/>
      <w:lvlText w:val=""/>
      <w:lvlJc w:val="left"/>
      <w:pPr>
        <w:tabs>
          <w:tab w:val="num" w:pos="720"/>
        </w:tabs>
        <w:ind w:left="720" w:hanging="360"/>
      </w:pPr>
      <w:rPr>
        <w:rFonts w:ascii="Symbol" w:hAnsi="Symbol" w:hint="default"/>
      </w:rPr>
    </w:lvl>
    <w:lvl w:ilvl="1" w:tplc="E316866C" w:tentative="1">
      <w:start w:val="1"/>
      <w:numFmt w:val="bullet"/>
      <w:lvlText w:val="o"/>
      <w:lvlJc w:val="left"/>
      <w:pPr>
        <w:tabs>
          <w:tab w:val="num" w:pos="1440"/>
        </w:tabs>
        <w:ind w:left="1440" w:hanging="360"/>
      </w:pPr>
      <w:rPr>
        <w:rFonts w:ascii="Courier New" w:hAnsi="Courier New" w:hint="default"/>
      </w:rPr>
    </w:lvl>
    <w:lvl w:ilvl="2" w:tplc="74F08418" w:tentative="1">
      <w:start w:val="1"/>
      <w:numFmt w:val="bullet"/>
      <w:lvlText w:val=""/>
      <w:lvlJc w:val="left"/>
      <w:pPr>
        <w:tabs>
          <w:tab w:val="num" w:pos="2160"/>
        </w:tabs>
        <w:ind w:left="2160" w:hanging="360"/>
      </w:pPr>
      <w:rPr>
        <w:rFonts w:ascii="Wingdings" w:hAnsi="Wingdings" w:hint="default"/>
      </w:rPr>
    </w:lvl>
    <w:lvl w:ilvl="3" w:tplc="F1A6F2F2" w:tentative="1">
      <w:start w:val="1"/>
      <w:numFmt w:val="bullet"/>
      <w:lvlText w:val=""/>
      <w:lvlJc w:val="left"/>
      <w:pPr>
        <w:tabs>
          <w:tab w:val="num" w:pos="2880"/>
        </w:tabs>
        <w:ind w:left="2880" w:hanging="360"/>
      </w:pPr>
      <w:rPr>
        <w:rFonts w:ascii="Symbol" w:hAnsi="Symbol" w:hint="default"/>
      </w:rPr>
    </w:lvl>
    <w:lvl w:ilvl="4" w:tplc="AD7AA25E" w:tentative="1">
      <w:start w:val="1"/>
      <w:numFmt w:val="bullet"/>
      <w:lvlText w:val="o"/>
      <w:lvlJc w:val="left"/>
      <w:pPr>
        <w:tabs>
          <w:tab w:val="num" w:pos="3600"/>
        </w:tabs>
        <w:ind w:left="3600" w:hanging="360"/>
      </w:pPr>
      <w:rPr>
        <w:rFonts w:ascii="Courier New" w:hAnsi="Courier New" w:hint="default"/>
      </w:rPr>
    </w:lvl>
    <w:lvl w:ilvl="5" w:tplc="6AC691EC" w:tentative="1">
      <w:start w:val="1"/>
      <w:numFmt w:val="bullet"/>
      <w:lvlText w:val=""/>
      <w:lvlJc w:val="left"/>
      <w:pPr>
        <w:tabs>
          <w:tab w:val="num" w:pos="4320"/>
        </w:tabs>
        <w:ind w:left="4320" w:hanging="360"/>
      </w:pPr>
      <w:rPr>
        <w:rFonts w:ascii="Wingdings" w:hAnsi="Wingdings" w:hint="default"/>
      </w:rPr>
    </w:lvl>
    <w:lvl w:ilvl="6" w:tplc="B3F2E2F8" w:tentative="1">
      <w:start w:val="1"/>
      <w:numFmt w:val="bullet"/>
      <w:lvlText w:val=""/>
      <w:lvlJc w:val="left"/>
      <w:pPr>
        <w:tabs>
          <w:tab w:val="num" w:pos="5040"/>
        </w:tabs>
        <w:ind w:left="5040" w:hanging="360"/>
      </w:pPr>
      <w:rPr>
        <w:rFonts w:ascii="Symbol" w:hAnsi="Symbol" w:hint="default"/>
      </w:rPr>
    </w:lvl>
    <w:lvl w:ilvl="7" w:tplc="C48EF78E" w:tentative="1">
      <w:start w:val="1"/>
      <w:numFmt w:val="bullet"/>
      <w:lvlText w:val="o"/>
      <w:lvlJc w:val="left"/>
      <w:pPr>
        <w:tabs>
          <w:tab w:val="num" w:pos="5760"/>
        </w:tabs>
        <w:ind w:left="5760" w:hanging="360"/>
      </w:pPr>
      <w:rPr>
        <w:rFonts w:ascii="Courier New" w:hAnsi="Courier New" w:hint="default"/>
      </w:rPr>
    </w:lvl>
    <w:lvl w:ilvl="8" w:tplc="9064D408" w:tentative="1">
      <w:start w:val="1"/>
      <w:numFmt w:val="bullet"/>
      <w:lvlText w:val=""/>
      <w:lvlJc w:val="left"/>
      <w:pPr>
        <w:tabs>
          <w:tab w:val="num" w:pos="6480"/>
        </w:tabs>
        <w:ind w:left="6480" w:hanging="360"/>
      </w:pPr>
      <w:rPr>
        <w:rFonts w:ascii="Wingdings" w:hAnsi="Wingdings" w:hint="default"/>
      </w:rPr>
    </w:lvl>
  </w:abstractNum>
  <w:abstractNum w:abstractNumId="7">
    <w:nsid w:val="249C32EA"/>
    <w:multiLevelType w:val="hybridMultilevel"/>
    <w:tmpl w:val="11C28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60B2529"/>
    <w:multiLevelType w:val="multilevel"/>
    <w:tmpl w:val="65722B18"/>
    <w:lvl w:ilvl="0">
      <w:start w:val="1"/>
      <w:numFmt w:val="decimal"/>
      <w:lvlRestart w:val="0"/>
      <w:pStyle w:val="DfES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0">
    <w:nsid w:val="265C4170"/>
    <w:multiLevelType w:val="multilevel"/>
    <w:tmpl w:val="485C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CA62AAC"/>
    <w:multiLevelType w:val="hybridMultilevel"/>
    <w:tmpl w:val="2EE212A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nsid w:val="3D5B1A96"/>
    <w:multiLevelType w:val="hybridMultilevel"/>
    <w:tmpl w:val="4894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B7646"/>
    <w:multiLevelType w:val="hybridMultilevel"/>
    <w:tmpl w:val="4B78A254"/>
    <w:lvl w:ilvl="0" w:tplc="70F4B86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F27BB4"/>
    <w:multiLevelType w:val="hybridMultilevel"/>
    <w:tmpl w:val="D3CCE9D8"/>
    <w:lvl w:ilvl="0" w:tplc="0809000B">
      <w:start w:val="1"/>
      <w:numFmt w:val="bullet"/>
      <w:lvlText w:val=""/>
      <w:lvlJc w:val="left"/>
      <w:pPr>
        <w:tabs>
          <w:tab w:val="num" w:pos="1800"/>
        </w:tabs>
        <w:ind w:left="1800" w:hanging="360"/>
      </w:pPr>
      <w:rPr>
        <w:rFonts w:ascii="Wingdings" w:hAnsi="Wingding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5">
    <w:nsid w:val="47B529C0"/>
    <w:multiLevelType w:val="hybridMultilevel"/>
    <w:tmpl w:val="DA7A2A04"/>
    <w:lvl w:ilvl="0" w:tplc="BBBED8EC">
      <w:start w:val="1"/>
      <w:numFmt w:val="bullet"/>
      <w:lvlRestart w:val="0"/>
      <w:pStyle w:val="DfE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6">
    <w:nsid w:val="4C3A16AC"/>
    <w:multiLevelType w:val="multilevel"/>
    <w:tmpl w:val="80A23396"/>
    <w:lvl w:ilvl="0">
      <w:start w:val="1"/>
      <w:numFmt w:val="upperLetter"/>
      <w:pStyle w:val="ISAAnnex1"/>
      <w:lvlText w:val="%1"/>
      <w:lvlJc w:val="left"/>
      <w:pPr>
        <w:tabs>
          <w:tab w:val="num" w:pos="0"/>
        </w:tabs>
        <w:ind w:left="0" w:firstLine="0"/>
      </w:pPr>
      <w:rPr>
        <w:rFonts w:hint="default"/>
      </w:rPr>
    </w:lvl>
    <w:lvl w:ilvl="1">
      <w:start w:val="1"/>
      <w:numFmt w:val="decimal"/>
      <w:pStyle w:val="ISAAnnex2"/>
      <w:lvlText w:val="%1.%2"/>
      <w:lvlJc w:val="left"/>
      <w:pPr>
        <w:tabs>
          <w:tab w:val="num" w:pos="0"/>
        </w:tabs>
        <w:ind w:left="0" w:firstLine="0"/>
      </w:pPr>
      <w:rPr>
        <w:rFonts w:hint="default"/>
      </w:rPr>
    </w:lvl>
    <w:lvl w:ilvl="2">
      <w:start w:val="1"/>
      <w:numFmt w:val="decimal"/>
      <w:pStyle w:val="ISAAnnex3"/>
      <w:lvlText w:val="%1.%2.%3"/>
      <w:lvlJc w:val="left"/>
      <w:pPr>
        <w:tabs>
          <w:tab w:val="num" w:pos="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CFC204D"/>
    <w:multiLevelType w:val="hybridMultilevel"/>
    <w:tmpl w:val="F88CD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1515C2"/>
    <w:multiLevelType w:val="hybridMultilevel"/>
    <w:tmpl w:val="EE248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01912C5"/>
    <w:multiLevelType w:val="hybridMultilevel"/>
    <w:tmpl w:val="9D4CEC8A"/>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54482465"/>
    <w:multiLevelType w:val="hybridMultilevel"/>
    <w:tmpl w:val="548C125A"/>
    <w:lvl w:ilvl="0" w:tplc="FF389958">
      <w:start w:val="2"/>
      <w:numFmt w:val="upperRoman"/>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nsid w:val="5C946910"/>
    <w:multiLevelType w:val="multilevel"/>
    <w:tmpl w:val="43D221E0"/>
    <w:lvl w:ilvl="0">
      <w:start w:val="1"/>
      <w:numFmt w:val="decimal"/>
      <w:pStyle w:val="ISAHead1"/>
      <w:lvlText w:val="%1"/>
      <w:lvlJc w:val="left"/>
      <w:pPr>
        <w:tabs>
          <w:tab w:val="num" w:pos="0"/>
        </w:tabs>
        <w:ind w:left="720" w:hanging="720"/>
      </w:pPr>
      <w:rPr>
        <w:rFonts w:hint="default"/>
      </w:rPr>
    </w:lvl>
    <w:lvl w:ilvl="1">
      <w:start w:val="1"/>
      <w:numFmt w:val="decimal"/>
      <w:pStyle w:val="ISAHead2"/>
      <w:lvlText w:val="%1.%2"/>
      <w:lvlJc w:val="left"/>
      <w:pPr>
        <w:tabs>
          <w:tab w:val="num" w:pos="0"/>
        </w:tabs>
        <w:ind w:left="720" w:hanging="720"/>
      </w:pPr>
      <w:rPr>
        <w:rFonts w:hint="default"/>
      </w:rPr>
    </w:lvl>
    <w:lvl w:ilvl="2">
      <w:start w:val="1"/>
      <w:numFmt w:val="decimal"/>
      <w:pStyle w:val="ISAHead3"/>
      <w:lvlText w:val="%1.%2.%3"/>
      <w:lvlJc w:val="left"/>
      <w:pPr>
        <w:tabs>
          <w:tab w:val="num" w:pos="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5"/>
  </w:num>
  <w:num w:numId="2">
    <w:abstractNumId w:val="9"/>
  </w:num>
  <w:num w:numId="3">
    <w:abstractNumId w:val="16"/>
  </w:num>
  <w:num w:numId="4">
    <w:abstractNumId w:val="21"/>
  </w:num>
  <w:num w:numId="5">
    <w:abstractNumId w:val="11"/>
  </w:num>
  <w:num w:numId="6">
    <w:abstractNumId w:val="20"/>
  </w:num>
  <w:num w:numId="7">
    <w:abstractNumId w:val="13"/>
  </w:num>
  <w:num w:numId="8">
    <w:abstractNumId w:val="6"/>
  </w:num>
  <w:num w:numId="9">
    <w:abstractNumId w:val="18"/>
  </w:num>
  <w:num w:numId="10">
    <w:abstractNumId w:val="8"/>
  </w:num>
  <w:num w:numId="11">
    <w:abstractNumId w:val="7"/>
  </w:num>
  <w:num w:numId="12">
    <w:abstractNumId w:val="3"/>
  </w:num>
  <w:num w:numId="13">
    <w:abstractNumId w:val="14"/>
  </w:num>
  <w:num w:numId="14">
    <w:abstractNumId w:val="10"/>
  </w:num>
  <w:num w:numId="15">
    <w:abstractNumId w:val="17"/>
  </w:num>
  <w:num w:numId="16">
    <w:abstractNumId w:val="19"/>
  </w:num>
  <w:num w:numId="17">
    <w:abstractNumId w:val="2"/>
  </w:num>
  <w:num w:numId="18">
    <w:abstractNumId w:val="4"/>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0"/>
  </w:num>
  <w:num w:numId="32">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stylePaneFormatFilter w:val="0004"/>
  <w:trackRevisions/>
  <w:defaultTabStop w:val="720"/>
  <w:drawingGridHorizontalSpacing w:val="100"/>
  <w:displayHorizontalDrawingGridEvery w:val="2"/>
  <w:noPunctuationKerning/>
  <w:characterSpacingControl w:val="doNotCompress"/>
  <w:hdrShapeDefaults>
    <o:shapedefaults v:ext="edit" spidmax="34818"/>
  </w:hdrShapeDefaults>
  <w:footnotePr>
    <w:footnote w:id="-1"/>
    <w:footnote w:id="0"/>
  </w:footnotePr>
  <w:endnotePr>
    <w:endnote w:id="-1"/>
    <w:endnote w:id="0"/>
  </w:endnotePr>
  <w:compat/>
  <w:rsids>
    <w:rsidRoot w:val="00EA2930"/>
    <w:rsid w:val="00000B41"/>
    <w:rsid w:val="000020A0"/>
    <w:rsid w:val="000029F2"/>
    <w:rsid w:val="0000409D"/>
    <w:rsid w:val="000044F6"/>
    <w:rsid w:val="00005D12"/>
    <w:rsid w:val="00006214"/>
    <w:rsid w:val="00006874"/>
    <w:rsid w:val="000104F8"/>
    <w:rsid w:val="000112C8"/>
    <w:rsid w:val="00013CCA"/>
    <w:rsid w:val="000147F0"/>
    <w:rsid w:val="00014DA8"/>
    <w:rsid w:val="000152AA"/>
    <w:rsid w:val="000153C8"/>
    <w:rsid w:val="00016C73"/>
    <w:rsid w:val="00017F39"/>
    <w:rsid w:val="00020AEB"/>
    <w:rsid w:val="00020C03"/>
    <w:rsid w:val="000217BD"/>
    <w:rsid w:val="00022800"/>
    <w:rsid w:val="00023124"/>
    <w:rsid w:val="00023A32"/>
    <w:rsid w:val="00023FFF"/>
    <w:rsid w:val="000245C8"/>
    <w:rsid w:val="00027211"/>
    <w:rsid w:val="00027431"/>
    <w:rsid w:val="00030E67"/>
    <w:rsid w:val="000324DE"/>
    <w:rsid w:val="00032E60"/>
    <w:rsid w:val="00035A23"/>
    <w:rsid w:val="0003742B"/>
    <w:rsid w:val="00040ADB"/>
    <w:rsid w:val="000411D1"/>
    <w:rsid w:val="00041D11"/>
    <w:rsid w:val="00042A1D"/>
    <w:rsid w:val="000430E9"/>
    <w:rsid w:val="0004317D"/>
    <w:rsid w:val="00043392"/>
    <w:rsid w:val="00043B77"/>
    <w:rsid w:val="00043EF4"/>
    <w:rsid w:val="00044792"/>
    <w:rsid w:val="00044D36"/>
    <w:rsid w:val="000450C2"/>
    <w:rsid w:val="00045B76"/>
    <w:rsid w:val="000476D6"/>
    <w:rsid w:val="00050269"/>
    <w:rsid w:val="000536FE"/>
    <w:rsid w:val="00053CED"/>
    <w:rsid w:val="00055754"/>
    <w:rsid w:val="0005595B"/>
    <w:rsid w:val="00057149"/>
    <w:rsid w:val="000572E5"/>
    <w:rsid w:val="00057C7A"/>
    <w:rsid w:val="00057D44"/>
    <w:rsid w:val="0006087B"/>
    <w:rsid w:val="000614D2"/>
    <w:rsid w:val="00061B6A"/>
    <w:rsid w:val="000624C5"/>
    <w:rsid w:val="00062A35"/>
    <w:rsid w:val="00063D10"/>
    <w:rsid w:val="000641EA"/>
    <w:rsid w:val="00064637"/>
    <w:rsid w:val="00064A04"/>
    <w:rsid w:val="0006540D"/>
    <w:rsid w:val="00066400"/>
    <w:rsid w:val="00066C15"/>
    <w:rsid w:val="000677B4"/>
    <w:rsid w:val="00067A82"/>
    <w:rsid w:val="0007003B"/>
    <w:rsid w:val="000701D9"/>
    <w:rsid w:val="000702FA"/>
    <w:rsid w:val="000706F7"/>
    <w:rsid w:val="00071633"/>
    <w:rsid w:val="00071C7A"/>
    <w:rsid w:val="00071CFE"/>
    <w:rsid w:val="00072C3F"/>
    <w:rsid w:val="000734EC"/>
    <w:rsid w:val="00073668"/>
    <w:rsid w:val="00074548"/>
    <w:rsid w:val="00074896"/>
    <w:rsid w:val="000758AD"/>
    <w:rsid w:val="000760E8"/>
    <w:rsid w:val="00076DA7"/>
    <w:rsid w:val="00077E2F"/>
    <w:rsid w:val="0008155B"/>
    <w:rsid w:val="000833EF"/>
    <w:rsid w:val="00084276"/>
    <w:rsid w:val="00084F68"/>
    <w:rsid w:val="000855A1"/>
    <w:rsid w:val="000901D4"/>
    <w:rsid w:val="00091B59"/>
    <w:rsid w:val="00095F47"/>
    <w:rsid w:val="0009602E"/>
    <w:rsid w:val="000961DB"/>
    <w:rsid w:val="00097332"/>
    <w:rsid w:val="000A0ED3"/>
    <w:rsid w:val="000A114F"/>
    <w:rsid w:val="000A118D"/>
    <w:rsid w:val="000A145B"/>
    <w:rsid w:val="000A19BA"/>
    <w:rsid w:val="000A1B06"/>
    <w:rsid w:val="000A601D"/>
    <w:rsid w:val="000B4FA3"/>
    <w:rsid w:val="000B5BBE"/>
    <w:rsid w:val="000B6AEE"/>
    <w:rsid w:val="000B6ED1"/>
    <w:rsid w:val="000B73FC"/>
    <w:rsid w:val="000C1EF0"/>
    <w:rsid w:val="000C47B1"/>
    <w:rsid w:val="000D01C5"/>
    <w:rsid w:val="000D02F8"/>
    <w:rsid w:val="000D0333"/>
    <w:rsid w:val="000D1314"/>
    <w:rsid w:val="000D288C"/>
    <w:rsid w:val="000D6C6D"/>
    <w:rsid w:val="000D711F"/>
    <w:rsid w:val="000D7563"/>
    <w:rsid w:val="000E10F6"/>
    <w:rsid w:val="000E1559"/>
    <w:rsid w:val="000E1589"/>
    <w:rsid w:val="000E191E"/>
    <w:rsid w:val="000E1ECF"/>
    <w:rsid w:val="000E21CD"/>
    <w:rsid w:val="000E2784"/>
    <w:rsid w:val="000E3455"/>
    <w:rsid w:val="000E539C"/>
    <w:rsid w:val="000E6FB3"/>
    <w:rsid w:val="000E786C"/>
    <w:rsid w:val="000F13ED"/>
    <w:rsid w:val="000F15A9"/>
    <w:rsid w:val="000F3516"/>
    <w:rsid w:val="000F3A3B"/>
    <w:rsid w:val="000F44CD"/>
    <w:rsid w:val="000F4E59"/>
    <w:rsid w:val="000F5633"/>
    <w:rsid w:val="000F6419"/>
    <w:rsid w:val="000F6832"/>
    <w:rsid w:val="000F7472"/>
    <w:rsid w:val="0010001F"/>
    <w:rsid w:val="00100539"/>
    <w:rsid w:val="0010076A"/>
    <w:rsid w:val="001037B6"/>
    <w:rsid w:val="00103A1C"/>
    <w:rsid w:val="00103B7F"/>
    <w:rsid w:val="00103BC6"/>
    <w:rsid w:val="0010493E"/>
    <w:rsid w:val="001054F6"/>
    <w:rsid w:val="00105ACF"/>
    <w:rsid w:val="00106594"/>
    <w:rsid w:val="00110542"/>
    <w:rsid w:val="0011078E"/>
    <w:rsid w:val="001118E8"/>
    <w:rsid w:val="00111FD7"/>
    <w:rsid w:val="00112102"/>
    <w:rsid w:val="00114229"/>
    <w:rsid w:val="00115CB2"/>
    <w:rsid w:val="00117D85"/>
    <w:rsid w:val="00120442"/>
    <w:rsid w:val="00122E84"/>
    <w:rsid w:val="001230D3"/>
    <w:rsid w:val="0012323B"/>
    <w:rsid w:val="001233C8"/>
    <w:rsid w:val="001242C6"/>
    <w:rsid w:val="00124D3B"/>
    <w:rsid w:val="00130B77"/>
    <w:rsid w:val="00130FCF"/>
    <w:rsid w:val="00131659"/>
    <w:rsid w:val="00132E48"/>
    <w:rsid w:val="00133A96"/>
    <w:rsid w:val="001347F8"/>
    <w:rsid w:val="00134C3A"/>
    <w:rsid w:val="00134F08"/>
    <w:rsid w:val="00135883"/>
    <w:rsid w:val="001359DF"/>
    <w:rsid w:val="001366BB"/>
    <w:rsid w:val="00136F2E"/>
    <w:rsid w:val="001372F2"/>
    <w:rsid w:val="0013781C"/>
    <w:rsid w:val="00137983"/>
    <w:rsid w:val="0014034B"/>
    <w:rsid w:val="00140A9C"/>
    <w:rsid w:val="0014192E"/>
    <w:rsid w:val="001423D0"/>
    <w:rsid w:val="00142A26"/>
    <w:rsid w:val="00142FAE"/>
    <w:rsid w:val="001431DB"/>
    <w:rsid w:val="00144F1B"/>
    <w:rsid w:val="001456B2"/>
    <w:rsid w:val="00145C59"/>
    <w:rsid w:val="00146F26"/>
    <w:rsid w:val="00147440"/>
    <w:rsid w:val="001502BA"/>
    <w:rsid w:val="001510C5"/>
    <w:rsid w:val="00151505"/>
    <w:rsid w:val="00151859"/>
    <w:rsid w:val="001535A9"/>
    <w:rsid w:val="00154D71"/>
    <w:rsid w:val="0015554E"/>
    <w:rsid w:val="00156109"/>
    <w:rsid w:val="00157125"/>
    <w:rsid w:val="00157DEB"/>
    <w:rsid w:val="00160028"/>
    <w:rsid w:val="001606B3"/>
    <w:rsid w:val="00161DCF"/>
    <w:rsid w:val="00162E64"/>
    <w:rsid w:val="00163EB8"/>
    <w:rsid w:val="00164759"/>
    <w:rsid w:val="00165351"/>
    <w:rsid w:val="00165FD3"/>
    <w:rsid w:val="0016759F"/>
    <w:rsid w:val="00167676"/>
    <w:rsid w:val="0017023E"/>
    <w:rsid w:val="00170398"/>
    <w:rsid w:val="0017079C"/>
    <w:rsid w:val="00170A0C"/>
    <w:rsid w:val="0017115F"/>
    <w:rsid w:val="00173BA2"/>
    <w:rsid w:val="00176631"/>
    <w:rsid w:val="00176DB8"/>
    <w:rsid w:val="00177297"/>
    <w:rsid w:val="001776BC"/>
    <w:rsid w:val="00177766"/>
    <w:rsid w:val="00177F98"/>
    <w:rsid w:val="0018497D"/>
    <w:rsid w:val="00184B0B"/>
    <w:rsid w:val="001862DA"/>
    <w:rsid w:val="00187852"/>
    <w:rsid w:val="001913C6"/>
    <w:rsid w:val="001928D1"/>
    <w:rsid w:val="00192FA5"/>
    <w:rsid w:val="00194F7A"/>
    <w:rsid w:val="00195F93"/>
    <w:rsid w:val="00196073"/>
    <w:rsid w:val="001961BB"/>
    <w:rsid w:val="00196455"/>
    <w:rsid w:val="001968BA"/>
    <w:rsid w:val="00196BD5"/>
    <w:rsid w:val="001A0089"/>
    <w:rsid w:val="001A10C9"/>
    <w:rsid w:val="001A132F"/>
    <w:rsid w:val="001A252F"/>
    <w:rsid w:val="001A2E44"/>
    <w:rsid w:val="001A5353"/>
    <w:rsid w:val="001A6997"/>
    <w:rsid w:val="001B264F"/>
    <w:rsid w:val="001B2669"/>
    <w:rsid w:val="001B4A75"/>
    <w:rsid w:val="001B4DE6"/>
    <w:rsid w:val="001B6032"/>
    <w:rsid w:val="001B6A86"/>
    <w:rsid w:val="001B6E7F"/>
    <w:rsid w:val="001C0119"/>
    <w:rsid w:val="001C0D0D"/>
    <w:rsid w:val="001C0D8C"/>
    <w:rsid w:val="001C15D2"/>
    <w:rsid w:val="001C219B"/>
    <w:rsid w:val="001C3989"/>
    <w:rsid w:val="001C3DA6"/>
    <w:rsid w:val="001C7848"/>
    <w:rsid w:val="001D12D3"/>
    <w:rsid w:val="001D16E0"/>
    <w:rsid w:val="001D2ED7"/>
    <w:rsid w:val="001D31DE"/>
    <w:rsid w:val="001D4C04"/>
    <w:rsid w:val="001D5651"/>
    <w:rsid w:val="001D59CF"/>
    <w:rsid w:val="001D67C6"/>
    <w:rsid w:val="001D693D"/>
    <w:rsid w:val="001D6B58"/>
    <w:rsid w:val="001D6FE8"/>
    <w:rsid w:val="001D71FD"/>
    <w:rsid w:val="001E0610"/>
    <w:rsid w:val="001E0DE5"/>
    <w:rsid w:val="001E1087"/>
    <w:rsid w:val="001E10A7"/>
    <w:rsid w:val="001E2D6B"/>
    <w:rsid w:val="001E2E7D"/>
    <w:rsid w:val="001E3BE7"/>
    <w:rsid w:val="001E53AA"/>
    <w:rsid w:val="001E5543"/>
    <w:rsid w:val="001E57BF"/>
    <w:rsid w:val="001E5E89"/>
    <w:rsid w:val="001E610D"/>
    <w:rsid w:val="001E6878"/>
    <w:rsid w:val="001E72C6"/>
    <w:rsid w:val="001F1F4D"/>
    <w:rsid w:val="001F21A6"/>
    <w:rsid w:val="001F221A"/>
    <w:rsid w:val="001F226D"/>
    <w:rsid w:val="001F36AD"/>
    <w:rsid w:val="001F3CFA"/>
    <w:rsid w:val="001F4A7D"/>
    <w:rsid w:val="001F5EB1"/>
    <w:rsid w:val="001F607A"/>
    <w:rsid w:val="00200A89"/>
    <w:rsid w:val="002022F7"/>
    <w:rsid w:val="00203CB9"/>
    <w:rsid w:val="0020470B"/>
    <w:rsid w:val="00204CFC"/>
    <w:rsid w:val="00205297"/>
    <w:rsid w:val="002063AD"/>
    <w:rsid w:val="002152B1"/>
    <w:rsid w:val="002162F8"/>
    <w:rsid w:val="002175D1"/>
    <w:rsid w:val="00217E49"/>
    <w:rsid w:val="00222BDE"/>
    <w:rsid w:val="00222CD8"/>
    <w:rsid w:val="00223126"/>
    <w:rsid w:val="00223846"/>
    <w:rsid w:val="00223BEA"/>
    <w:rsid w:val="00223D0B"/>
    <w:rsid w:val="00224098"/>
    <w:rsid w:val="00224255"/>
    <w:rsid w:val="0022508D"/>
    <w:rsid w:val="002252EA"/>
    <w:rsid w:val="00226E07"/>
    <w:rsid w:val="00227DE2"/>
    <w:rsid w:val="0023102F"/>
    <w:rsid w:val="002323E5"/>
    <w:rsid w:val="002338A1"/>
    <w:rsid w:val="00234229"/>
    <w:rsid w:val="00234B02"/>
    <w:rsid w:val="00235E39"/>
    <w:rsid w:val="00236C92"/>
    <w:rsid w:val="00240C8C"/>
    <w:rsid w:val="00241CAA"/>
    <w:rsid w:val="00241E53"/>
    <w:rsid w:val="00242B88"/>
    <w:rsid w:val="00243CF9"/>
    <w:rsid w:val="00245C5E"/>
    <w:rsid w:val="00245E3C"/>
    <w:rsid w:val="00245F31"/>
    <w:rsid w:val="00246E3A"/>
    <w:rsid w:val="00250BD9"/>
    <w:rsid w:val="0025107E"/>
    <w:rsid w:val="0025131B"/>
    <w:rsid w:val="00251706"/>
    <w:rsid w:val="00251B41"/>
    <w:rsid w:val="00251C35"/>
    <w:rsid w:val="0025248B"/>
    <w:rsid w:val="00252BFE"/>
    <w:rsid w:val="00252C24"/>
    <w:rsid w:val="0025321E"/>
    <w:rsid w:val="00254328"/>
    <w:rsid w:val="002547C8"/>
    <w:rsid w:val="00256340"/>
    <w:rsid w:val="00256AE2"/>
    <w:rsid w:val="00257180"/>
    <w:rsid w:val="00260305"/>
    <w:rsid w:val="00260B7D"/>
    <w:rsid w:val="00260BDF"/>
    <w:rsid w:val="002616C7"/>
    <w:rsid w:val="00261D90"/>
    <w:rsid w:val="002623B0"/>
    <w:rsid w:val="002629B0"/>
    <w:rsid w:val="00262BC7"/>
    <w:rsid w:val="00263824"/>
    <w:rsid w:val="00263919"/>
    <w:rsid w:val="00264E90"/>
    <w:rsid w:val="00265328"/>
    <w:rsid w:val="00266511"/>
    <w:rsid w:val="00266A1B"/>
    <w:rsid w:val="002700DB"/>
    <w:rsid w:val="00270B2B"/>
    <w:rsid w:val="00271E98"/>
    <w:rsid w:val="00272008"/>
    <w:rsid w:val="0027212D"/>
    <w:rsid w:val="00272DCF"/>
    <w:rsid w:val="00273834"/>
    <w:rsid w:val="00273DC0"/>
    <w:rsid w:val="00274316"/>
    <w:rsid w:val="002745DF"/>
    <w:rsid w:val="002745EB"/>
    <w:rsid w:val="00274901"/>
    <w:rsid w:val="0027491E"/>
    <w:rsid w:val="002760F6"/>
    <w:rsid w:val="0027611C"/>
    <w:rsid w:val="00276215"/>
    <w:rsid w:val="002767EF"/>
    <w:rsid w:val="00281957"/>
    <w:rsid w:val="002821CC"/>
    <w:rsid w:val="00282509"/>
    <w:rsid w:val="00282597"/>
    <w:rsid w:val="0028427B"/>
    <w:rsid w:val="00284B8E"/>
    <w:rsid w:val="00287C7C"/>
    <w:rsid w:val="00287F67"/>
    <w:rsid w:val="00290057"/>
    <w:rsid w:val="00290A2C"/>
    <w:rsid w:val="00290BB9"/>
    <w:rsid w:val="00291835"/>
    <w:rsid w:val="0029266F"/>
    <w:rsid w:val="0029279E"/>
    <w:rsid w:val="0029283F"/>
    <w:rsid w:val="0029361A"/>
    <w:rsid w:val="0029375D"/>
    <w:rsid w:val="0029380E"/>
    <w:rsid w:val="002938CE"/>
    <w:rsid w:val="002945CF"/>
    <w:rsid w:val="00294603"/>
    <w:rsid w:val="00294BF1"/>
    <w:rsid w:val="00294EB9"/>
    <w:rsid w:val="002966E9"/>
    <w:rsid w:val="002967F0"/>
    <w:rsid w:val="0029794C"/>
    <w:rsid w:val="002A0B99"/>
    <w:rsid w:val="002A0DAE"/>
    <w:rsid w:val="002A190A"/>
    <w:rsid w:val="002A2571"/>
    <w:rsid w:val="002A268C"/>
    <w:rsid w:val="002A324D"/>
    <w:rsid w:val="002A49B8"/>
    <w:rsid w:val="002A4E08"/>
    <w:rsid w:val="002A6597"/>
    <w:rsid w:val="002B0191"/>
    <w:rsid w:val="002B047D"/>
    <w:rsid w:val="002B0EF7"/>
    <w:rsid w:val="002B2B78"/>
    <w:rsid w:val="002B2F18"/>
    <w:rsid w:val="002B5BD5"/>
    <w:rsid w:val="002B6245"/>
    <w:rsid w:val="002B6366"/>
    <w:rsid w:val="002B66B5"/>
    <w:rsid w:val="002B6F37"/>
    <w:rsid w:val="002C0AAB"/>
    <w:rsid w:val="002C1003"/>
    <w:rsid w:val="002C1B7E"/>
    <w:rsid w:val="002C1F4A"/>
    <w:rsid w:val="002C20C8"/>
    <w:rsid w:val="002C3734"/>
    <w:rsid w:val="002C4866"/>
    <w:rsid w:val="002C596D"/>
    <w:rsid w:val="002C637C"/>
    <w:rsid w:val="002C6C4F"/>
    <w:rsid w:val="002C78F0"/>
    <w:rsid w:val="002C7FDE"/>
    <w:rsid w:val="002D1A30"/>
    <w:rsid w:val="002D1F86"/>
    <w:rsid w:val="002D2341"/>
    <w:rsid w:val="002D2DC6"/>
    <w:rsid w:val="002D2F28"/>
    <w:rsid w:val="002D49F9"/>
    <w:rsid w:val="002D6758"/>
    <w:rsid w:val="002D78BC"/>
    <w:rsid w:val="002E047A"/>
    <w:rsid w:val="002E1000"/>
    <w:rsid w:val="002E271B"/>
    <w:rsid w:val="002E274D"/>
    <w:rsid w:val="002E282C"/>
    <w:rsid w:val="002E4C1C"/>
    <w:rsid w:val="002E62A0"/>
    <w:rsid w:val="002E6348"/>
    <w:rsid w:val="002E6F19"/>
    <w:rsid w:val="002E71DA"/>
    <w:rsid w:val="002F00E5"/>
    <w:rsid w:val="002F06F2"/>
    <w:rsid w:val="002F0C1B"/>
    <w:rsid w:val="002F0CCD"/>
    <w:rsid w:val="002F20BD"/>
    <w:rsid w:val="002F2902"/>
    <w:rsid w:val="002F2A86"/>
    <w:rsid w:val="002F3646"/>
    <w:rsid w:val="002F36D4"/>
    <w:rsid w:val="002F5A69"/>
    <w:rsid w:val="00300B82"/>
    <w:rsid w:val="00300EA2"/>
    <w:rsid w:val="00305D68"/>
    <w:rsid w:val="003062D8"/>
    <w:rsid w:val="00306783"/>
    <w:rsid w:val="003078CE"/>
    <w:rsid w:val="00310D88"/>
    <w:rsid w:val="00311AB1"/>
    <w:rsid w:val="00311E85"/>
    <w:rsid w:val="003128DD"/>
    <w:rsid w:val="003149BD"/>
    <w:rsid w:val="00314D23"/>
    <w:rsid w:val="00315FC5"/>
    <w:rsid w:val="00320C33"/>
    <w:rsid w:val="0032213E"/>
    <w:rsid w:val="00322891"/>
    <w:rsid w:val="0032486E"/>
    <w:rsid w:val="00325E3C"/>
    <w:rsid w:val="00326211"/>
    <w:rsid w:val="00326EE8"/>
    <w:rsid w:val="003316F6"/>
    <w:rsid w:val="0033265C"/>
    <w:rsid w:val="00333AA4"/>
    <w:rsid w:val="00334842"/>
    <w:rsid w:val="00336617"/>
    <w:rsid w:val="00336A2E"/>
    <w:rsid w:val="00341352"/>
    <w:rsid w:val="003413CE"/>
    <w:rsid w:val="00342155"/>
    <w:rsid w:val="00342526"/>
    <w:rsid w:val="00343702"/>
    <w:rsid w:val="00343853"/>
    <w:rsid w:val="003441E8"/>
    <w:rsid w:val="003443AB"/>
    <w:rsid w:val="00344E05"/>
    <w:rsid w:val="0034637F"/>
    <w:rsid w:val="0034688D"/>
    <w:rsid w:val="00346BC7"/>
    <w:rsid w:val="00346C59"/>
    <w:rsid w:val="00346C68"/>
    <w:rsid w:val="00347B08"/>
    <w:rsid w:val="00350774"/>
    <w:rsid w:val="00350F23"/>
    <w:rsid w:val="00353F96"/>
    <w:rsid w:val="00356660"/>
    <w:rsid w:val="0035677C"/>
    <w:rsid w:val="00360421"/>
    <w:rsid w:val="00360A2F"/>
    <w:rsid w:val="00360B89"/>
    <w:rsid w:val="00360ED8"/>
    <w:rsid w:val="00361C9B"/>
    <w:rsid w:val="003628A1"/>
    <w:rsid w:val="00362EDE"/>
    <w:rsid w:val="0036698E"/>
    <w:rsid w:val="00366AE3"/>
    <w:rsid w:val="003713E7"/>
    <w:rsid w:val="003725DE"/>
    <w:rsid w:val="00372A7A"/>
    <w:rsid w:val="00373A29"/>
    <w:rsid w:val="00374720"/>
    <w:rsid w:val="00374844"/>
    <w:rsid w:val="00374BD0"/>
    <w:rsid w:val="003754F5"/>
    <w:rsid w:val="003758D8"/>
    <w:rsid w:val="00375FD9"/>
    <w:rsid w:val="003766CB"/>
    <w:rsid w:val="00376EFF"/>
    <w:rsid w:val="003813CB"/>
    <w:rsid w:val="00382C88"/>
    <w:rsid w:val="00383EF5"/>
    <w:rsid w:val="00384177"/>
    <w:rsid w:val="00384941"/>
    <w:rsid w:val="00385AEA"/>
    <w:rsid w:val="003903F9"/>
    <w:rsid w:val="003907A2"/>
    <w:rsid w:val="00390E95"/>
    <w:rsid w:val="00393E58"/>
    <w:rsid w:val="00394DFE"/>
    <w:rsid w:val="00394FC4"/>
    <w:rsid w:val="00395698"/>
    <w:rsid w:val="003959C0"/>
    <w:rsid w:val="003A0584"/>
    <w:rsid w:val="003A25B1"/>
    <w:rsid w:val="003A2B4A"/>
    <w:rsid w:val="003A66B5"/>
    <w:rsid w:val="003A6E37"/>
    <w:rsid w:val="003B080D"/>
    <w:rsid w:val="003B0B42"/>
    <w:rsid w:val="003B0C7B"/>
    <w:rsid w:val="003B107A"/>
    <w:rsid w:val="003B1F9A"/>
    <w:rsid w:val="003B2B3D"/>
    <w:rsid w:val="003B4E97"/>
    <w:rsid w:val="003B5377"/>
    <w:rsid w:val="003B5C68"/>
    <w:rsid w:val="003B66B0"/>
    <w:rsid w:val="003B6E5E"/>
    <w:rsid w:val="003C15E6"/>
    <w:rsid w:val="003C257D"/>
    <w:rsid w:val="003C33EE"/>
    <w:rsid w:val="003C463A"/>
    <w:rsid w:val="003C47CA"/>
    <w:rsid w:val="003C620C"/>
    <w:rsid w:val="003C66F6"/>
    <w:rsid w:val="003D05D4"/>
    <w:rsid w:val="003D0C0D"/>
    <w:rsid w:val="003D14F9"/>
    <w:rsid w:val="003D2119"/>
    <w:rsid w:val="003D3230"/>
    <w:rsid w:val="003D4025"/>
    <w:rsid w:val="003D499E"/>
    <w:rsid w:val="003D4BBB"/>
    <w:rsid w:val="003D54CE"/>
    <w:rsid w:val="003D74A2"/>
    <w:rsid w:val="003D7E32"/>
    <w:rsid w:val="003E0C0E"/>
    <w:rsid w:val="003E22D2"/>
    <w:rsid w:val="003E2B51"/>
    <w:rsid w:val="003E5BF0"/>
    <w:rsid w:val="003E6FA8"/>
    <w:rsid w:val="003E78C8"/>
    <w:rsid w:val="003E7A2A"/>
    <w:rsid w:val="003F1388"/>
    <w:rsid w:val="003F1904"/>
    <w:rsid w:val="003F1BA0"/>
    <w:rsid w:val="003F3A17"/>
    <w:rsid w:val="003F73D1"/>
    <w:rsid w:val="003F73D2"/>
    <w:rsid w:val="003F78EC"/>
    <w:rsid w:val="003F7CF7"/>
    <w:rsid w:val="0040088A"/>
    <w:rsid w:val="00400E84"/>
    <w:rsid w:val="00401D59"/>
    <w:rsid w:val="00402D06"/>
    <w:rsid w:val="0040322B"/>
    <w:rsid w:val="0040393D"/>
    <w:rsid w:val="004040C4"/>
    <w:rsid w:val="00404E60"/>
    <w:rsid w:val="00405239"/>
    <w:rsid w:val="00405959"/>
    <w:rsid w:val="00406325"/>
    <w:rsid w:val="00406C4F"/>
    <w:rsid w:val="00406D13"/>
    <w:rsid w:val="00407DA3"/>
    <w:rsid w:val="00410E40"/>
    <w:rsid w:val="00411205"/>
    <w:rsid w:val="00411331"/>
    <w:rsid w:val="00411448"/>
    <w:rsid w:val="004123F2"/>
    <w:rsid w:val="00414AC9"/>
    <w:rsid w:val="00415AD4"/>
    <w:rsid w:val="004162B9"/>
    <w:rsid w:val="00416D5C"/>
    <w:rsid w:val="00417075"/>
    <w:rsid w:val="00420483"/>
    <w:rsid w:val="004205D3"/>
    <w:rsid w:val="0042064F"/>
    <w:rsid w:val="004211BD"/>
    <w:rsid w:val="0042169C"/>
    <w:rsid w:val="00421A72"/>
    <w:rsid w:val="00421B64"/>
    <w:rsid w:val="00423BCC"/>
    <w:rsid w:val="00424008"/>
    <w:rsid w:val="00424550"/>
    <w:rsid w:val="004257BA"/>
    <w:rsid w:val="004262B7"/>
    <w:rsid w:val="00430E82"/>
    <w:rsid w:val="00432131"/>
    <w:rsid w:val="0043366B"/>
    <w:rsid w:val="00433743"/>
    <w:rsid w:val="00433F4B"/>
    <w:rsid w:val="004379A0"/>
    <w:rsid w:val="00440868"/>
    <w:rsid w:val="0044098F"/>
    <w:rsid w:val="0044261F"/>
    <w:rsid w:val="004441B6"/>
    <w:rsid w:val="00444D59"/>
    <w:rsid w:val="00445D2E"/>
    <w:rsid w:val="00445D36"/>
    <w:rsid w:val="00446778"/>
    <w:rsid w:val="00447238"/>
    <w:rsid w:val="00447396"/>
    <w:rsid w:val="00447A0F"/>
    <w:rsid w:val="004501D7"/>
    <w:rsid w:val="004503D0"/>
    <w:rsid w:val="004513B7"/>
    <w:rsid w:val="00452B22"/>
    <w:rsid w:val="00453D45"/>
    <w:rsid w:val="00453F5D"/>
    <w:rsid w:val="00454B29"/>
    <w:rsid w:val="004550F9"/>
    <w:rsid w:val="004554E6"/>
    <w:rsid w:val="00455D2B"/>
    <w:rsid w:val="00455D90"/>
    <w:rsid w:val="00456356"/>
    <w:rsid w:val="00456E04"/>
    <w:rsid w:val="00460BD0"/>
    <w:rsid w:val="00461290"/>
    <w:rsid w:val="00461691"/>
    <w:rsid w:val="00461B5C"/>
    <w:rsid w:val="00462040"/>
    <w:rsid w:val="00462AA2"/>
    <w:rsid w:val="00463122"/>
    <w:rsid w:val="0046350D"/>
    <w:rsid w:val="00463CC2"/>
    <w:rsid w:val="004640B5"/>
    <w:rsid w:val="00464879"/>
    <w:rsid w:val="00464A73"/>
    <w:rsid w:val="004651FF"/>
    <w:rsid w:val="00467256"/>
    <w:rsid w:val="00467796"/>
    <w:rsid w:val="00467C9D"/>
    <w:rsid w:val="00467F42"/>
    <w:rsid w:val="00472683"/>
    <w:rsid w:val="00472C02"/>
    <w:rsid w:val="00473EF8"/>
    <w:rsid w:val="00474F27"/>
    <w:rsid w:val="00474F7D"/>
    <w:rsid w:val="00475B04"/>
    <w:rsid w:val="004765FB"/>
    <w:rsid w:val="00476F8E"/>
    <w:rsid w:val="004772B8"/>
    <w:rsid w:val="00477C41"/>
    <w:rsid w:val="00481CC7"/>
    <w:rsid w:val="004827C0"/>
    <w:rsid w:val="00484A89"/>
    <w:rsid w:val="004855E8"/>
    <w:rsid w:val="00485D5F"/>
    <w:rsid w:val="004866E3"/>
    <w:rsid w:val="00487503"/>
    <w:rsid w:val="00487DEC"/>
    <w:rsid w:val="00490C8D"/>
    <w:rsid w:val="00492856"/>
    <w:rsid w:val="00492919"/>
    <w:rsid w:val="00493285"/>
    <w:rsid w:val="004938C7"/>
    <w:rsid w:val="004939D9"/>
    <w:rsid w:val="004947EA"/>
    <w:rsid w:val="004947FF"/>
    <w:rsid w:val="004A0EE6"/>
    <w:rsid w:val="004A12EF"/>
    <w:rsid w:val="004A1728"/>
    <w:rsid w:val="004A2384"/>
    <w:rsid w:val="004A3C4A"/>
    <w:rsid w:val="004A4564"/>
    <w:rsid w:val="004A48CA"/>
    <w:rsid w:val="004A49F0"/>
    <w:rsid w:val="004A4B17"/>
    <w:rsid w:val="004A565F"/>
    <w:rsid w:val="004A6108"/>
    <w:rsid w:val="004A6DBC"/>
    <w:rsid w:val="004A7230"/>
    <w:rsid w:val="004A7E2B"/>
    <w:rsid w:val="004B0D75"/>
    <w:rsid w:val="004B10C6"/>
    <w:rsid w:val="004B1148"/>
    <w:rsid w:val="004B2311"/>
    <w:rsid w:val="004B37C5"/>
    <w:rsid w:val="004B683B"/>
    <w:rsid w:val="004C1437"/>
    <w:rsid w:val="004C1A97"/>
    <w:rsid w:val="004C1D27"/>
    <w:rsid w:val="004C1EC0"/>
    <w:rsid w:val="004C204B"/>
    <w:rsid w:val="004C2AE5"/>
    <w:rsid w:val="004C2EC6"/>
    <w:rsid w:val="004C409D"/>
    <w:rsid w:val="004C4D9B"/>
    <w:rsid w:val="004C5FEA"/>
    <w:rsid w:val="004C7E17"/>
    <w:rsid w:val="004D00A1"/>
    <w:rsid w:val="004D00F0"/>
    <w:rsid w:val="004D04D8"/>
    <w:rsid w:val="004D1845"/>
    <w:rsid w:val="004D36D1"/>
    <w:rsid w:val="004D36DB"/>
    <w:rsid w:val="004D3C3D"/>
    <w:rsid w:val="004D4759"/>
    <w:rsid w:val="004D5561"/>
    <w:rsid w:val="004D5794"/>
    <w:rsid w:val="004D5DE5"/>
    <w:rsid w:val="004E017F"/>
    <w:rsid w:val="004E0EDD"/>
    <w:rsid w:val="004E162F"/>
    <w:rsid w:val="004E2389"/>
    <w:rsid w:val="004E2627"/>
    <w:rsid w:val="004E4052"/>
    <w:rsid w:val="004E4851"/>
    <w:rsid w:val="004E50A8"/>
    <w:rsid w:val="004E5A6D"/>
    <w:rsid w:val="004E6613"/>
    <w:rsid w:val="004E7A2F"/>
    <w:rsid w:val="004E7E20"/>
    <w:rsid w:val="004F01B3"/>
    <w:rsid w:val="004F030C"/>
    <w:rsid w:val="004F056D"/>
    <w:rsid w:val="004F0A33"/>
    <w:rsid w:val="004F0E64"/>
    <w:rsid w:val="004F1698"/>
    <w:rsid w:val="004F1D43"/>
    <w:rsid w:val="004F4946"/>
    <w:rsid w:val="004F5265"/>
    <w:rsid w:val="004F5BD7"/>
    <w:rsid w:val="004F640D"/>
    <w:rsid w:val="004F6BFC"/>
    <w:rsid w:val="004F7657"/>
    <w:rsid w:val="00500177"/>
    <w:rsid w:val="00500C3F"/>
    <w:rsid w:val="00500DAB"/>
    <w:rsid w:val="005017A0"/>
    <w:rsid w:val="00503113"/>
    <w:rsid w:val="00504F06"/>
    <w:rsid w:val="0050500E"/>
    <w:rsid w:val="005056E4"/>
    <w:rsid w:val="00506C1E"/>
    <w:rsid w:val="0050704A"/>
    <w:rsid w:val="00507AB5"/>
    <w:rsid w:val="00510458"/>
    <w:rsid w:val="0051146D"/>
    <w:rsid w:val="005136F0"/>
    <w:rsid w:val="00514191"/>
    <w:rsid w:val="0051429D"/>
    <w:rsid w:val="00514976"/>
    <w:rsid w:val="00514D21"/>
    <w:rsid w:val="00514F18"/>
    <w:rsid w:val="005150CE"/>
    <w:rsid w:val="00517093"/>
    <w:rsid w:val="00517151"/>
    <w:rsid w:val="00517B33"/>
    <w:rsid w:val="0052003C"/>
    <w:rsid w:val="00520694"/>
    <w:rsid w:val="00522B09"/>
    <w:rsid w:val="00524769"/>
    <w:rsid w:val="0052521A"/>
    <w:rsid w:val="005271C5"/>
    <w:rsid w:val="005273C3"/>
    <w:rsid w:val="0052740E"/>
    <w:rsid w:val="00530814"/>
    <w:rsid w:val="00530868"/>
    <w:rsid w:val="005326FB"/>
    <w:rsid w:val="00532ABC"/>
    <w:rsid w:val="00534D00"/>
    <w:rsid w:val="00536FE2"/>
    <w:rsid w:val="0053727B"/>
    <w:rsid w:val="005418FC"/>
    <w:rsid w:val="005421CB"/>
    <w:rsid w:val="00542A92"/>
    <w:rsid w:val="005432E2"/>
    <w:rsid w:val="00543EF3"/>
    <w:rsid w:val="0054574B"/>
    <w:rsid w:val="00547A88"/>
    <w:rsid w:val="0055275F"/>
    <w:rsid w:val="00552CCB"/>
    <w:rsid w:val="00553507"/>
    <w:rsid w:val="00553BC6"/>
    <w:rsid w:val="00555F73"/>
    <w:rsid w:val="00556342"/>
    <w:rsid w:val="00556503"/>
    <w:rsid w:val="00556737"/>
    <w:rsid w:val="005577CC"/>
    <w:rsid w:val="00561ADE"/>
    <w:rsid w:val="00562EA0"/>
    <w:rsid w:val="005647A6"/>
    <w:rsid w:val="00564955"/>
    <w:rsid w:val="005666B3"/>
    <w:rsid w:val="00570288"/>
    <w:rsid w:val="00571362"/>
    <w:rsid w:val="0057137B"/>
    <w:rsid w:val="005719E9"/>
    <w:rsid w:val="0058128E"/>
    <w:rsid w:val="00582F37"/>
    <w:rsid w:val="0058380E"/>
    <w:rsid w:val="00583A32"/>
    <w:rsid w:val="005854B1"/>
    <w:rsid w:val="00585D7C"/>
    <w:rsid w:val="00586918"/>
    <w:rsid w:val="00586B4B"/>
    <w:rsid w:val="00587073"/>
    <w:rsid w:val="00587480"/>
    <w:rsid w:val="00587D1F"/>
    <w:rsid w:val="00592271"/>
    <w:rsid w:val="00592F7C"/>
    <w:rsid w:val="00594851"/>
    <w:rsid w:val="00594CD3"/>
    <w:rsid w:val="00595A34"/>
    <w:rsid w:val="00595F4D"/>
    <w:rsid w:val="00597532"/>
    <w:rsid w:val="00597A89"/>
    <w:rsid w:val="00597E85"/>
    <w:rsid w:val="00597F6D"/>
    <w:rsid w:val="005A0BEB"/>
    <w:rsid w:val="005A0D13"/>
    <w:rsid w:val="005A0F23"/>
    <w:rsid w:val="005A2F68"/>
    <w:rsid w:val="005A3C3E"/>
    <w:rsid w:val="005A428E"/>
    <w:rsid w:val="005A53F3"/>
    <w:rsid w:val="005A5B89"/>
    <w:rsid w:val="005A66DC"/>
    <w:rsid w:val="005A6A59"/>
    <w:rsid w:val="005A6EB2"/>
    <w:rsid w:val="005A762E"/>
    <w:rsid w:val="005B0392"/>
    <w:rsid w:val="005B0D33"/>
    <w:rsid w:val="005B0E50"/>
    <w:rsid w:val="005B161C"/>
    <w:rsid w:val="005B35A3"/>
    <w:rsid w:val="005B44CF"/>
    <w:rsid w:val="005B50E4"/>
    <w:rsid w:val="005B5499"/>
    <w:rsid w:val="005B64D8"/>
    <w:rsid w:val="005C00A5"/>
    <w:rsid w:val="005C1CB5"/>
    <w:rsid w:val="005C21D0"/>
    <w:rsid w:val="005C2E12"/>
    <w:rsid w:val="005C326E"/>
    <w:rsid w:val="005C5450"/>
    <w:rsid w:val="005C5BF7"/>
    <w:rsid w:val="005C6996"/>
    <w:rsid w:val="005C7610"/>
    <w:rsid w:val="005D05F1"/>
    <w:rsid w:val="005D0778"/>
    <w:rsid w:val="005D162F"/>
    <w:rsid w:val="005D1AB4"/>
    <w:rsid w:val="005D1CD2"/>
    <w:rsid w:val="005D2B12"/>
    <w:rsid w:val="005D3969"/>
    <w:rsid w:val="005D3976"/>
    <w:rsid w:val="005D455B"/>
    <w:rsid w:val="005D6DD4"/>
    <w:rsid w:val="005D7439"/>
    <w:rsid w:val="005D7F59"/>
    <w:rsid w:val="005E2A1F"/>
    <w:rsid w:val="005E36E9"/>
    <w:rsid w:val="005E37D7"/>
    <w:rsid w:val="005E3A86"/>
    <w:rsid w:val="005E73A6"/>
    <w:rsid w:val="005F1F5C"/>
    <w:rsid w:val="005F3A08"/>
    <w:rsid w:val="005F6D8E"/>
    <w:rsid w:val="005F75C6"/>
    <w:rsid w:val="005F7E70"/>
    <w:rsid w:val="00601963"/>
    <w:rsid w:val="006019DA"/>
    <w:rsid w:val="00603AA6"/>
    <w:rsid w:val="00603C45"/>
    <w:rsid w:val="0060719A"/>
    <w:rsid w:val="0060756E"/>
    <w:rsid w:val="006112F1"/>
    <w:rsid w:val="00611775"/>
    <w:rsid w:val="00611C5E"/>
    <w:rsid w:val="006126E6"/>
    <w:rsid w:val="00612C4F"/>
    <w:rsid w:val="00612CEE"/>
    <w:rsid w:val="0061388F"/>
    <w:rsid w:val="00614AF1"/>
    <w:rsid w:val="006152ED"/>
    <w:rsid w:val="006156D7"/>
    <w:rsid w:val="00615E95"/>
    <w:rsid w:val="00616EB3"/>
    <w:rsid w:val="00617FEF"/>
    <w:rsid w:val="00621E28"/>
    <w:rsid w:val="00622197"/>
    <w:rsid w:val="00622205"/>
    <w:rsid w:val="00624C96"/>
    <w:rsid w:val="00624EAC"/>
    <w:rsid w:val="006259CF"/>
    <w:rsid w:val="00625C0D"/>
    <w:rsid w:val="006278CB"/>
    <w:rsid w:val="00630514"/>
    <w:rsid w:val="006326CE"/>
    <w:rsid w:val="006328BB"/>
    <w:rsid w:val="00632981"/>
    <w:rsid w:val="006336EF"/>
    <w:rsid w:val="00634815"/>
    <w:rsid w:val="0063483B"/>
    <w:rsid w:val="00634D20"/>
    <w:rsid w:val="00634D6E"/>
    <w:rsid w:val="00634E3A"/>
    <w:rsid w:val="00635ECF"/>
    <w:rsid w:val="006371B6"/>
    <w:rsid w:val="006374A8"/>
    <w:rsid w:val="00637A43"/>
    <w:rsid w:val="00640709"/>
    <w:rsid w:val="00641517"/>
    <w:rsid w:val="00641F46"/>
    <w:rsid w:val="0064268C"/>
    <w:rsid w:val="00642853"/>
    <w:rsid w:val="0064538A"/>
    <w:rsid w:val="00645739"/>
    <w:rsid w:val="00645CBA"/>
    <w:rsid w:val="00646702"/>
    <w:rsid w:val="0064778F"/>
    <w:rsid w:val="00650387"/>
    <w:rsid w:val="00650DA9"/>
    <w:rsid w:val="00651A4E"/>
    <w:rsid w:val="00651B9E"/>
    <w:rsid w:val="00651EEF"/>
    <w:rsid w:val="00654932"/>
    <w:rsid w:val="00654E30"/>
    <w:rsid w:val="0065659A"/>
    <w:rsid w:val="006607AE"/>
    <w:rsid w:val="00660AE0"/>
    <w:rsid w:val="006610F4"/>
    <w:rsid w:val="00661FE6"/>
    <w:rsid w:val="0066287F"/>
    <w:rsid w:val="006632E7"/>
    <w:rsid w:val="006634AC"/>
    <w:rsid w:val="00665C5F"/>
    <w:rsid w:val="00671E40"/>
    <w:rsid w:val="00673BE0"/>
    <w:rsid w:val="006740C7"/>
    <w:rsid w:val="00675130"/>
    <w:rsid w:val="006757C8"/>
    <w:rsid w:val="00676AC6"/>
    <w:rsid w:val="00677839"/>
    <w:rsid w:val="00677AAA"/>
    <w:rsid w:val="006811FD"/>
    <w:rsid w:val="00681FC5"/>
    <w:rsid w:val="00682096"/>
    <w:rsid w:val="0068215E"/>
    <w:rsid w:val="00682649"/>
    <w:rsid w:val="00685488"/>
    <w:rsid w:val="00687389"/>
    <w:rsid w:val="00687908"/>
    <w:rsid w:val="00693E70"/>
    <w:rsid w:val="006949E6"/>
    <w:rsid w:val="00694DD0"/>
    <w:rsid w:val="0069517A"/>
    <w:rsid w:val="0069597E"/>
    <w:rsid w:val="00695D5D"/>
    <w:rsid w:val="00696191"/>
    <w:rsid w:val="006A09AB"/>
    <w:rsid w:val="006A0C7D"/>
    <w:rsid w:val="006A1127"/>
    <w:rsid w:val="006A2042"/>
    <w:rsid w:val="006A24CD"/>
    <w:rsid w:val="006A28DB"/>
    <w:rsid w:val="006A347C"/>
    <w:rsid w:val="006A38C7"/>
    <w:rsid w:val="006A3F8E"/>
    <w:rsid w:val="006A4779"/>
    <w:rsid w:val="006A4FE5"/>
    <w:rsid w:val="006A5FDD"/>
    <w:rsid w:val="006A6551"/>
    <w:rsid w:val="006A66A5"/>
    <w:rsid w:val="006A7F61"/>
    <w:rsid w:val="006B101E"/>
    <w:rsid w:val="006B1872"/>
    <w:rsid w:val="006B1E6C"/>
    <w:rsid w:val="006B62A8"/>
    <w:rsid w:val="006B6B6F"/>
    <w:rsid w:val="006B70E7"/>
    <w:rsid w:val="006C0470"/>
    <w:rsid w:val="006C13BF"/>
    <w:rsid w:val="006C1D8E"/>
    <w:rsid w:val="006C24BE"/>
    <w:rsid w:val="006C2DB0"/>
    <w:rsid w:val="006C2FD4"/>
    <w:rsid w:val="006C4DFB"/>
    <w:rsid w:val="006C4F7B"/>
    <w:rsid w:val="006C6C42"/>
    <w:rsid w:val="006C7352"/>
    <w:rsid w:val="006D0BFB"/>
    <w:rsid w:val="006D1EEF"/>
    <w:rsid w:val="006D2632"/>
    <w:rsid w:val="006D3FEE"/>
    <w:rsid w:val="006D55BD"/>
    <w:rsid w:val="006D7353"/>
    <w:rsid w:val="006E04D4"/>
    <w:rsid w:val="006E3AC7"/>
    <w:rsid w:val="006E42B0"/>
    <w:rsid w:val="006E52B1"/>
    <w:rsid w:val="006E5B92"/>
    <w:rsid w:val="006F0093"/>
    <w:rsid w:val="006F1295"/>
    <w:rsid w:val="006F1DAB"/>
    <w:rsid w:val="006F266F"/>
    <w:rsid w:val="006F2AE1"/>
    <w:rsid w:val="006F3732"/>
    <w:rsid w:val="006F432B"/>
    <w:rsid w:val="006F63C5"/>
    <w:rsid w:val="006F7B1F"/>
    <w:rsid w:val="0070094B"/>
    <w:rsid w:val="007025CD"/>
    <w:rsid w:val="00702942"/>
    <w:rsid w:val="00703192"/>
    <w:rsid w:val="0070330F"/>
    <w:rsid w:val="00703EC7"/>
    <w:rsid w:val="00705008"/>
    <w:rsid w:val="0070504F"/>
    <w:rsid w:val="007057F1"/>
    <w:rsid w:val="00706078"/>
    <w:rsid w:val="0070626C"/>
    <w:rsid w:val="0070676B"/>
    <w:rsid w:val="00706B75"/>
    <w:rsid w:val="00706F59"/>
    <w:rsid w:val="0070777B"/>
    <w:rsid w:val="00707A6B"/>
    <w:rsid w:val="00710A26"/>
    <w:rsid w:val="00714A97"/>
    <w:rsid w:val="00715BE3"/>
    <w:rsid w:val="0071625E"/>
    <w:rsid w:val="0071639B"/>
    <w:rsid w:val="007174C9"/>
    <w:rsid w:val="00717520"/>
    <w:rsid w:val="007203CD"/>
    <w:rsid w:val="00720CF6"/>
    <w:rsid w:val="00722334"/>
    <w:rsid w:val="00722C97"/>
    <w:rsid w:val="00723769"/>
    <w:rsid w:val="00723B29"/>
    <w:rsid w:val="00723D98"/>
    <w:rsid w:val="00723EF2"/>
    <w:rsid w:val="0072480B"/>
    <w:rsid w:val="007253B7"/>
    <w:rsid w:val="0072753A"/>
    <w:rsid w:val="0073263E"/>
    <w:rsid w:val="00732BD9"/>
    <w:rsid w:val="007337E2"/>
    <w:rsid w:val="00733D80"/>
    <w:rsid w:val="007341ED"/>
    <w:rsid w:val="00735660"/>
    <w:rsid w:val="00736EF8"/>
    <w:rsid w:val="00741DB9"/>
    <w:rsid w:val="00742323"/>
    <w:rsid w:val="00745B0F"/>
    <w:rsid w:val="007463CB"/>
    <w:rsid w:val="00746604"/>
    <w:rsid w:val="00746846"/>
    <w:rsid w:val="00750695"/>
    <w:rsid w:val="00751C39"/>
    <w:rsid w:val="00751FEB"/>
    <w:rsid w:val="00752FF6"/>
    <w:rsid w:val="00753F24"/>
    <w:rsid w:val="00755716"/>
    <w:rsid w:val="00755A14"/>
    <w:rsid w:val="00757149"/>
    <w:rsid w:val="00757D51"/>
    <w:rsid w:val="007605CC"/>
    <w:rsid w:val="00760ABA"/>
    <w:rsid w:val="00760AD1"/>
    <w:rsid w:val="0076172F"/>
    <w:rsid w:val="00761A9C"/>
    <w:rsid w:val="007627E9"/>
    <w:rsid w:val="00763976"/>
    <w:rsid w:val="00764BC3"/>
    <w:rsid w:val="00765F76"/>
    <w:rsid w:val="0076614C"/>
    <w:rsid w:val="0077198F"/>
    <w:rsid w:val="00771CCF"/>
    <w:rsid w:val="00772701"/>
    <w:rsid w:val="0077445A"/>
    <w:rsid w:val="00775200"/>
    <w:rsid w:val="00776FD1"/>
    <w:rsid w:val="0077702F"/>
    <w:rsid w:val="00782303"/>
    <w:rsid w:val="0078386C"/>
    <w:rsid w:val="00783F2B"/>
    <w:rsid w:val="00784FE2"/>
    <w:rsid w:val="00786320"/>
    <w:rsid w:val="007868A6"/>
    <w:rsid w:val="00786B62"/>
    <w:rsid w:val="00786CD2"/>
    <w:rsid w:val="00787C99"/>
    <w:rsid w:val="00787CA0"/>
    <w:rsid w:val="00787FF9"/>
    <w:rsid w:val="00791542"/>
    <w:rsid w:val="0079174F"/>
    <w:rsid w:val="00793213"/>
    <w:rsid w:val="007940AE"/>
    <w:rsid w:val="0079701B"/>
    <w:rsid w:val="007A03E0"/>
    <w:rsid w:val="007A36F2"/>
    <w:rsid w:val="007A3B2A"/>
    <w:rsid w:val="007A3E5B"/>
    <w:rsid w:val="007A4137"/>
    <w:rsid w:val="007A4A77"/>
    <w:rsid w:val="007A4C02"/>
    <w:rsid w:val="007A4E1D"/>
    <w:rsid w:val="007A5AA1"/>
    <w:rsid w:val="007A6190"/>
    <w:rsid w:val="007A6ECB"/>
    <w:rsid w:val="007B0BBC"/>
    <w:rsid w:val="007B2B2A"/>
    <w:rsid w:val="007B532D"/>
    <w:rsid w:val="007B5C8C"/>
    <w:rsid w:val="007B64C5"/>
    <w:rsid w:val="007B6829"/>
    <w:rsid w:val="007B78FE"/>
    <w:rsid w:val="007B7B69"/>
    <w:rsid w:val="007C0550"/>
    <w:rsid w:val="007C0ED0"/>
    <w:rsid w:val="007C0FEF"/>
    <w:rsid w:val="007C4E38"/>
    <w:rsid w:val="007C4EA2"/>
    <w:rsid w:val="007D0762"/>
    <w:rsid w:val="007D1069"/>
    <w:rsid w:val="007D1088"/>
    <w:rsid w:val="007D1337"/>
    <w:rsid w:val="007D1386"/>
    <w:rsid w:val="007D274C"/>
    <w:rsid w:val="007D3484"/>
    <w:rsid w:val="007D38A8"/>
    <w:rsid w:val="007D3C9E"/>
    <w:rsid w:val="007D5C35"/>
    <w:rsid w:val="007D6447"/>
    <w:rsid w:val="007D6678"/>
    <w:rsid w:val="007D6B80"/>
    <w:rsid w:val="007D726B"/>
    <w:rsid w:val="007D77A1"/>
    <w:rsid w:val="007E00B5"/>
    <w:rsid w:val="007E046A"/>
    <w:rsid w:val="007E0D75"/>
    <w:rsid w:val="007E0F37"/>
    <w:rsid w:val="007E0F9F"/>
    <w:rsid w:val="007E206E"/>
    <w:rsid w:val="007E2505"/>
    <w:rsid w:val="007E42E3"/>
    <w:rsid w:val="007E4E34"/>
    <w:rsid w:val="007E5C66"/>
    <w:rsid w:val="007E5E68"/>
    <w:rsid w:val="007E6554"/>
    <w:rsid w:val="007E73C0"/>
    <w:rsid w:val="007E7A58"/>
    <w:rsid w:val="007E7CD8"/>
    <w:rsid w:val="007F111E"/>
    <w:rsid w:val="007F2893"/>
    <w:rsid w:val="007F34D5"/>
    <w:rsid w:val="007F3E75"/>
    <w:rsid w:val="007F6204"/>
    <w:rsid w:val="007F6930"/>
    <w:rsid w:val="007F6A02"/>
    <w:rsid w:val="007F6C7A"/>
    <w:rsid w:val="007F7A40"/>
    <w:rsid w:val="00800EAF"/>
    <w:rsid w:val="00801627"/>
    <w:rsid w:val="0080652C"/>
    <w:rsid w:val="00806540"/>
    <w:rsid w:val="00807205"/>
    <w:rsid w:val="00807E81"/>
    <w:rsid w:val="00810832"/>
    <w:rsid w:val="00810A5C"/>
    <w:rsid w:val="008115F7"/>
    <w:rsid w:val="00811721"/>
    <w:rsid w:val="00812F43"/>
    <w:rsid w:val="00812FAF"/>
    <w:rsid w:val="008145CF"/>
    <w:rsid w:val="0081653B"/>
    <w:rsid w:val="0081697A"/>
    <w:rsid w:val="00816ADA"/>
    <w:rsid w:val="0081729A"/>
    <w:rsid w:val="00817329"/>
    <w:rsid w:val="0081775B"/>
    <w:rsid w:val="008212D6"/>
    <w:rsid w:val="00821439"/>
    <w:rsid w:val="00821B4C"/>
    <w:rsid w:val="008222D5"/>
    <w:rsid w:val="00822CDF"/>
    <w:rsid w:val="0082347F"/>
    <w:rsid w:val="008234FC"/>
    <w:rsid w:val="008241F6"/>
    <w:rsid w:val="00824B68"/>
    <w:rsid w:val="00827975"/>
    <w:rsid w:val="008307CB"/>
    <w:rsid w:val="00831F43"/>
    <w:rsid w:val="00832210"/>
    <w:rsid w:val="00832628"/>
    <w:rsid w:val="00832802"/>
    <w:rsid w:val="008351F9"/>
    <w:rsid w:val="0083730C"/>
    <w:rsid w:val="00837DBB"/>
    <w:rsid w:val="00837E5D"/>
    <w:rsid w:val="00841FA2"/>
    <w:rsid w:val="008421E1"/>
    <w:rsid w:val="00842E28"/>
    <w:rsid w:val="00842E9B"/>
    <w:rsid w:val="00843E8A"/>
    <w:rsid w:val="008447EF"/>
    <w:rsid w:val="00844E8F"/>
    <w:rsid w:val="00846AED"/>
    <w:rsid w:val="008513C5"/>
    <w:rsid w:val="008518AD"/>
    <w:rsid w:val="008533CE"/>
    <w:rsid w:val="00854655"/>
    <w:rsid w:val="008547EE"/>
    <w:rsid w:val="008565D8"/>
    <w:rsid w:val="00857136"/>
    <w:rsid w:val="00857295"/>
    <w:rsid w:val="00860B89"/>
    <w:rsid w:val="00860F09"/>
    <w:rsid w:val="00860F14"/>
    <w:rsid w:val="00862D66"/>
    <w:rsid w:val="008630CB"/>
    <w:rsid w:val="00865249"/>
    <w:rsid w:val="008675DE"/>
    <w:rsid w:val="00867A77"/>
    <w:rsid w:val="00870E8C"/>
    <w:rsid w:val="0087143E"/>
    <w:rsid w:val="008718CB"/>
    <w:rsid w:val="00871BA8"/>
    <w:rsid w:val="0087293D"/>
    <w:rsid w:val="008752D9"/>
    <w:rsid w:val="008757C0"/>
    <w:rsid w:val="008760DD"/>
    <w:rsid w:val="00876248"/>
    <w:rsid w:val="00877F7E"/>
    <w:rsid w:val="0088015E"/>
    <w:rsid w:val="00880544"/>
    <w:rsid w:val="00880CB2"/>
    <w:rsid w:val="00880DF7"/>
    <w:rsid w:val="00882305"/>
    <w:rsid w:val="00882764"/>
    <w:rsid w:val="00885458"/>
    <w:rsid w:val="008856E2"/>
    <w:rsid w:val="00885C7F"/>
    <w:rsid w:val="00885DB9"/>
    <w:rsid w:val="00887121"/>
    <w:rsid w:val="0089426A"/>
    <w:rsid w:val="00895B09"/>
    <w:rsid w:val="008961D1"/>
    <w:rsid w:val="008968AD"/>
    <w:rsid w:val="008A08EC"/>
    <w:rsid w:val="008A2EBC"/>
    <w:rsid w:val="008A2FE6"/>
    <w:rsid w:val="008A3795"/>
    <w:rsid w:val="008A4C6D"/>
    <w:rsid w:val="008A509E"/>
    <w:rsid w:val="008A7452"/>
    <w:rsid w:val="008A7C3C"/>
    <w:rsid w:val="008B0587"/>
    <w:rsid w:val="008B07B5"/>
    <w:rsid w:val="008B089E"/>
    <w:rsid w:val="008B08BB"/>
    <w:rsid w:val="008B1C32"/>
    <w:rsid w:val="008B24AF"/>
    <w:rsid w:val="008B26CE"/>
    <w:rsid w:val="008B3E1C"/>
    <w:rsid w:val="008B3E46"/>
    <w:rsid w:val="008B5E98"/>
    <w:rsid w:val="008B67CC"/>
    <w:rsid w:val="008C20F3"/>
    <w:rsid w:val="008C358E"/>
    <w:rsid w:val="008C3644"/>
    <w:rsid w:val="008C484C"/>
    <w:rsid w:val="008C4EFC"/>
    <w:rsid w:val="008C6388"/>
    <w:rsid w:val="008D07BE"/>
    <w:rsid w:val="008D0953"/>
    <w:rsid w:val="008D0AA2"/>
    <w:rsid w:val="008D4142"/>
    <w:rsid w:val="008D5353"/>
    <w:rsid w:val="008D6775"/>
    <w:rsid w:val="008D67D5"/>
    <w:rsid w:val="008E0353"/>
    <w:rsid w:val="008E151F"/>
    <w:rsid w:val="008E2B89"/>
    <w:rsid w:val="008E39DA"/>
    <w:rsid w:val="008E3BDA"/>
    <w:rsid w:val="008E41F0"/>
    <w:rsid w:val="008E465C"/>
    <w:rsid w:val="008F1CA0"/>
    <w:rsid w:val="008F1EC2"/>
    <w:rsid w:val="008F2484"/>
    <w:rsid w:val="008F2C99"/>
    <w:rsid w:val="008F39EB"/>
    <w:rsid w:val="008F40C5"/>
    <w:rsid w:val="008F43FF"/>
    <w:rsid w:val="008F4CD7"/>
    <w:rsid w:val="008F5B59"/>
    <w:rsid w:val="008F60CB"/>
    <w:rsid w:val="008F7985"/>
    <w:rsid w:val="008F7B66"/>
    <w:rsid w:val="00900F43"/>
    <w:rsid w:val="009014F9"/>
    <w:rsid w:val="00902AF9"/>
    <w:rsid w:val="00903A0E"/>
    <w:rsid w:val="00903A81"/>
    <w:rsid w:val="0090593B"/>
    <w:rsid w:val="009067A5"/>
    <w:rsid w:val="00907B93"/>
    <w:rsid w:val="00910018"/>
    <w:rsid w:val="00910E34"/>
    <w:rsid w:val="009114E1"/>
    <w:rsid w:val="00913AEC"/>
    <w:rsid w:val="00913DE5"/>
    <w:rsid w:val="00914305"/>
    <w:rsid w:val="00914C58"/>
    <w:rsid w:val="00915087"/>
    <w:rsid w:val="009150C1"/>
    <w:rsid w:val="009161FB"/>
    <w:rsid w:val="009176F8"/>
    <w:rsid w:val="00920043"/>
    <w:rsid w:val="00920634"/>
    <w:rsid w:val="009212B4"/>
    <w:rsid w:val="00922D47"/>
    <w:rsid w:val="009244BF"/>
    <w:rsid w:val="00926033"/>
    <w:rsid w:val="00926267"/>
    <w:rsid w:val="00927514"/>
    <w:rsid w:val="009305B0"/>
    <w:rsid w:val="00930FB2"/>
    <w:rsid w:val="0093129E"/>
    <w:rsid w:val="009322AC"/>
    <w:rsid w:val="009330D5"/>
    <w:rsid w:val="00933332"/>
    <w:rsid w:val="00933484"/>
    <w:rsid w:val="00933AF3"/>
    <w:rsid w:val="00933D65"/>
    <w:rsid w:val="00933E39"/>
    <w:rsid w:val="00934278"/>
    <w:rsid w:val="009352BD"/>
    <w:rsid w:val="00936F4F"/>
    <w:rsid w:val="00937863"/>
    <w:rsid w:val="009426CB"/>
    <w:rsid w:val="009427AF"/>
    <w:rsid w:val="00942E1A"/>
    <w:rsid w:val="0094397B"/>
    <w:rsid w:val="00943BC5"/>
    <w:rsid w:val="009440C2"/>
    <w:rsid w:val="00944621"/>
    <w:rsid w:val="0094480E"/>
    <w:rsid w:val="0094561B"/>
    <w:rsid w:val="00945783"/>
    <w:rsid w:val="00945A54"/>
    <w:rsid w:val="0094627E"/>
    <w:rsid w:val="00946942"/>
    <w:rsid w:val="00947D3B"/>
    <w:rsid w:val="00951A78"/>
    <w:rsid w:val="0095277C"/>
    <w:rsid w:val="00952888"/>
    <w:rsid w:val="0095347D"/>
    <w:rsid w:val="009535B9"/>
    <w:rsid w:val="00954C50"/>
    <w:rsid w:val="009558D8"/>
    <w:rsid w:val="00955B41"/>
    <w:rsid w:val="00957A10"/>
    <w:rsid w:val="00957CFD"/>
    <w:rsid w:val="00960D04"/>
    <w:rsid w:val="009611C7"/>
    <w:rsid w:val="00961518"/>
    <w:rsid w:val="0096193B"/>
    <w:rsid w:val="00962752"/>
    <w:rsid w:val="00963073"/>
    <w:rsid w:val="00964559"/>
    <w:rsid w:val="00964A53"/>
    <w:rsid w:val="00964AC7"/>
    <w:rsid w:val="00965893"/>
    <w:rsid w:val="009704D5"/>
    <w:rsid w:val="00972B4A"/>
    <w:rsid w:val="009735F9"/>
    <w:rsid w:val="00977B86"/>
    <w:rsid w:val="00980FEE"/>
    <w:rsid w:val="00982EED"/>
    <w:rsid w:val="00987E2C"/>
    <w:rsid w:val="009910D8"/>
    <w:rsid w:val="0099167C"/>
    <w:rsid w:val="00991E7C"/>
    <w:rsid w:val="009925C6"/>
    <w:rsid w:val="00992795"/>
    <w:rsid w:val="00992A63"/>
    <w:rsid w:val="009932A5"/>
    <w:rsid w:val="009932C3"/>
    <w:rsid w:val="00993553"/>
    <w:rsid w:val="00994CF8"/>
    <w:rsid w:val="00997631"/>
    <w:rsid w:val="00997730"/>
    <w:rsid w:val="00997D14"/>
    <w:rsid w:val="009A05EA"/>
    <w:rsid w:val="009A39B2"/>
    <w:rsid w:val="009A4595"/>
    <w:rsid w:val="009A63A7"/>
    <w:rsid w:val="009A6510"/>
    <w:rsid w:val="009B0018"/>
    <w:rsid w:val="009B156D"/>
    <w:rsid w:val="009B1A48"/>
    <w:rsid w:val="009B1C13"/>
    <w:rsid w:val="009B2F6B"/>
    <w:rsid w:val="009B3EFE"/>
    <w:rsid w:val="009B4D00"/>
    <w:rsid w:val="009B5EF5"/>
    <w:rsid w:val="009B6FD5"/>
    <w:rsid w:val="009B7FEA"/>
    <w:rsid w:val="009B7FF7"/>
    <w:rsid w:val="009C227F"/>
    <w:rsid w:val="009C24CC"/>
    <w:rsid w:val="009C4BCE"/>
    <w:rsid w:val="009C5778"/>
    <w:rsid w:val="009C593A"/>
    <w:rsid w:val="009C6C2A"/>
    <w:rsid w:val="009C71A0"/>
    <w:rsid w:val="009C7F77"/>
    <w:rsid w:val="009D1231"/>
    <w:rsid w:val="009D1413"/>
    <w:rsid w:val="009D40E4"/>
    <w:rsid w:val="009D4490"/>
    <w:rsid w:val="009D5324"/>
    <w:rsid w:val="009D55DC"/>
    <w:rsid w:val="009D5857"/>
    <w:rsid w:val="009D60B1"/>
    <w:rsid w:val="009D6761"/>
    <w:rsid w:val="009E1A0C"/>
    <w:rsid w:val="009E4470"/>
    <w:rsid w:val="009E45F6"/>
    <w:rsid w:val="009E46DB"/>
    <w:rsid w:val="009E4CDD"/>
    <w:rsid w:val="009E76A8"/>
    <w:rsid w:val="009E7D83"/>
    <w:rsid w:val="009F085D"/>
    <w:rsid w:val="009F106B"/>
    <w:rsid w:val="009F108B"/>
    <w:rsid w:val="009F127C"/>
    <w:rsid w:val="009F1B0A"/>
    <w:rsid w:val="009F1FB7"/>
    <w:rsid w:val="009F39B0"/>
    <w:rsid w:val="009F3DD6"/>
    <w:rsid w:val="009F4232"/>
    <w:rsid w:val="009F42EB"/>
    <w:rsid w:val="009F6A05"/>
    <w:rsid w:val="009F7653"/>
    <w:rsid w:val="009F7A3C"/>
    <w:rsid w:val="009F7CF8"/>
    <w:rsid w:val="00A010C9"/>
    <w:rsid w:val="00A02A97"/>
    <w:rsid w:val="00A02BF8"/>
    <w:rsid w:val="00A03877"/>
    <w:rsid w:val="00A04038"/>
    <w:rsid w:val="00A04FBC"/>
    <w:rsid w:val="00A05E38"/>
    <w:rsid w:val="00A06989"/>
    <w:rsid w:val="00A0709E"/>
    <w:rsid w:val="00A07307"/>
    <w:rsid w:val="00A104AA"/>
    <w:rsid w:val="00A104C6"/>
    <w:rsid w:val="00A10E96"/>
    <w:rsid w:val="00A113D6"/>
    <w:rsid w:val="00A120EF"/>
    <w:rsid w:val="00A14BF8"/>
    <w:rsid w:val="00A150D6"/>
    <w:rsid w:val="00A151EE"/>
    <w:rsid w:val="00A15E3C"/>
    <w:rsid w:val="00A1667F"/>
    <w:rsid w:val="00A16E9C"/>
    <w:rsid w:val="00A17646"/>
    <w:rsid w:val="00A20A9A"/>
    <w:rsid w:val="00A21680"/>
    <w:rsid w:val="00A24934"/>
    <w:rsid w:val="00A24D38"/>
    <w:rsid w:val="00A27E4F"/>
    <w:rsid w:val="00A30214"/>
    <w:rsid w:val="00A30580"/>
    <w:rsid w:val="00A31743"/>
    <w:rsid w:val="00A31CEA"/>
    <w:rsid w:val="00A324D2"/>
    <w:rsid w:val="00A32D3F"/>
    <w:rsid w:val="00A32D6D"/>
    <w:rsid w:val="00A335F1"/>
    <w:rsid w:val="00A339E4"/>
    <w:rsid w:val="00A33CDD"/>
    <w:rsid w:val="00A34394"/>
    <w:rsid w:val="00A349AA"/>
    <w:rsid w:val="00A34C89"/>
    <w:rsid w:val="00A35716"/>
    <w:rsid w:val="00A363AC"/>
    <w:rsid w:val="00A36731"/>
    <w:rsid w:val="00A3685C"/>
    <w:rsid w:val="00A42DAB"/>
    <w:rsid w:val="00A44798"/>
    <w:rsid w:val="00A44978"/>
    <w:rsid w:val="00A46C18"/>
    <w:rsid w:val="00A47D69"/>
    <w:rsid w:val="00A50076"/>
    <w:rsid w:val="00A511BA"/>
    <w:rsid w:val="00A53784"/>
    <w:rsid w:val="00A54F48"/>
    <w:rsid w:val="00A558E8"/>
    <w:rsid w:val="00A5592A"/>
    <w:rsid w:val="00A562A0"/>
    <w:rsid w:val="00A57BCD"/>
    <w:rsid w:val="00A6016D"/>
    <w:rsid w:val="00A655E6"/>
    <w:rsid w:val="00A65F3F"/>
    <w:rsid w:val="00A6694A"/>
    <w:rsid w:val="00A67435"/>
    <w:rsid w:val="00A67ADA"/>
    <w:rsid w:val="00A67D58"/>
    <w:rsid w:val="00A702A4"/>
    <w:rsid w:val="00A713DA"/>
    <w:rsid w:val="00A73CE2"/>
    <w:rsid w:val="00A74F0F"/>
    <w:rsid w:val="00A76220"/>
    <w:rsid w:val="00A76F05"/>
    <w:rsid w:val="00A773C9"/>
    <w:rsid w:val="00A7748D"/>
    <w:rsid w:val="00A82CE7"/>
    <w:rsid w:val="00A832AE"/>
    <w:rsid w:val="00A83937"/>
    <w:rsid w:val="00A84588"/>
    <w:rsid w:val="00A8546B"/>
    <w:rsid w:val="00A8561B"/>
    <w:rsid w:val="00A85658"/>
    <w:rsid w:val="00A85724"/>
    <w:rsid w:val="00A86B43"/>
    <w:rsid w:val="00A8753B"/>
    <w:rsid w:val="00A91261"/>
    <w:rsid w:val="00A91322"/>
    <w:rsid w:val="00A92107"/>
    <w:rsid w:val="00A95436"/>
    <w:rsid w:val="00A96167"/>
    <w:rsid w:val="00A96849"/>
    <w:rsid w:val="00A96C83"/>
    <w:rsid w:val="00AA0818"/>
    <w:rsid w:val="00AA0BD5"/>
    <w:rsid w:val="00AA1E64"/>
    <w:rsid w:val="00AA38FE"/>
    <w:rsid w:val="00AA3E53"/>
    <w:rsid w:val="00AA4F88"/>
    <w:rsid w:val="00AA52C8"/>
    <w:rsid w:val="00AA5DD3"/>
    <w:rsid w:val="00AA65A5"/>
    <w:rsid w:val="00AA6B10"/>
    <w:rsid w:val="00AB01AC"/>
    <w:rsid w:val="00AB0B16"/>
    <w:rsid w:val="00AB252A"/>
    <w:rsid w:val="00AB48FF"/>
    <w:rsid w:val="00AB57F9"/>
    <w:rsid w:val="00AB60A2"/>
    <w:rsid w:val="00AB632B"/>
    <w:rsid w:val="00AB6AB8"/>
    <w:rsid w:val="00AB6E52"/>
    <w:rsid w:val="00AB7456"/>
    <w:rsid w:val="00AB7AF0"/>
    <w:rsid w:val="00AC0E44"/>
    <w:rsid w:val="00AC1CCE"/>
    <w:rsid w:val="00AC2242"/>
    <w:rsid w:val="00AC285E"/>
    <w:rsid w:val="00AC2C02"/>
    <w:rsid w:val="00AC2DA5"/>
    <w:rsid w:val="00AC3385"/>
    <w:rsid w:val="00AC40BC"/>
    <w:rsid w:val="00AC49A7"/>
    <w:rsid w:val="00AD00E4"/>
    <w:rsid w:val="00AD058E"/>
    <w:rsid w:val="00AD1278"/>
    <w:rsid w:val="00AD203D"/>
    <w:rsid w:val="00AD21A7"/>
    <w:rsid w:val="00AD350B"/>
    <w:rsid w:val="00AD367B"/>
    <w:rsid w:val="00AD3EFB"/>
    <w:rsid w:val="00AD3FC1"/>
    <w:rsid w:val="00AD4974"/>
    <w:rsid w:val="00AD63E5"/>
    <w:rsid w:val="00AD78BB"/>
    <w:rsid w:val="00AD7EF1"/>
    <w:rsid w:val="00AE0B1F"/>
    <w:rsid w:val="00AE1198"/>
    <w:rsid w:val="00AE1CCD"/>
    <w:rsid w:val="00AE28EA"/>
    <w:rsid w:val="00AE2CDD"/>
    <w:rsid w:val="00AE3B49"/>
    <w:rsid w:val="00AE4040"/>
    <w:rsid w:val="00AE56CF"/>
    <w:rsid w:val="00AE5F82"/>
    <w:rsid w:val="00AE6019"/>
    <w:rsid w:val="00AF0554"/>
    <w:rsid w:val="00AF1259"/>
    <w:rsid w:val="00AF17F5"/>
    <w:rsid w:val="00AF2068"/>
    <w:rsid w:val="00AF2112"/>
    <w:rsid w:val="00AF234E"/>
    <w:rsid w:val="00AF24BA"/>
    <w:rsid w:val="00AF512C"/>
    <w:rsid w:val="00AF5B04"/>
    <w:rsid w:val="00AF61A1"/>
    <w:rsid w:val="00AF75D2"/>
    <w:rsid w:val="00B0045C"/>
    <w:rsid w:val="00B02E8E"/>
    <w:rsid w:val="00B03801"/>
    <w:rsid w:val="00B04E5A"/>
    <w:rsid w:val="00B0635B"/>
    <w:rsid w:val="00B06CC6"/>
    <w:rsid w:val="00B0742D"/>
    <w:rsid w:val="00B075B2"/>
    <w:rsid w:val="00B10AF0"/>
    <w:rsid w:val="00B10CF3"/>
    <w:rsid w:val="00B1143B"/>
    <w:rsid w:val="00B12590"/>
    <w:rsid w:val="00B14550"/>
    <w:rsid w:val="00B14A5D"/>
    <w:rsid w:val="00B1563E"/>
    <w:rsid w:val="00B2003E"/>
    <w:rsid w:val="00B20466"/>
    <w:rsid w:val="00B20895"/>
    <w:rsid w:val="00B22E59"/>
    <w:rsid w:val="00B23851"/>
    <w:rsid w:val="00B242C4"/>
    <w:rsid w:val="00B242F0"/>
    <w:rsid w:val="00B2582C"/>
    <w:rsid w:val="00B2765C"/>
    <w:rsid w:val="00B30688"/>
    <w:rsid w:val="00B31781"/>
    <w:rsid w:val="00B35A51"/>
    <w:rsid w:val="00B40743"/>
    <w:rsid w:val="00B40F30"/>
    <w:rsid w:val="00B42477"/>
    <w:rsid w:val="00B42CD3"/>
    <w:rsid w:val="00B4519F"/>
    <w:rsid w:val="00B468BA"/>
    <w:rsid w:val="00B47377"/>
    <w:rsid w:val="00B51266"/>
    <w:rsid w:val="00B52CBD"/>
    <w:rsid w:val="00B53859"/>
    <w:rsid w:val="00B53C4D"/>
    <w:rsid w:val="00B54C9B"/>
    <w:rsid w:val="00B55530"/>
    <w:rsid w:val="00B56D6E"/>
    <w:rsid w:val="00B5705B"/>
    <w:rsid w:val="00B60F16"/>
    <w:rsid w:val="00B615D6"/>
    <w:rsid w:val="00B6255F"/>
    <w:rsid w:val="00B62B89"/>
    <w:rsid w:val="00B63B2A"/>
    <w:rsid w:val="00B64AF6"/>
    <w:rsid w:val="00B66EAB"/>
    <w:rsid w:val="00B67657"/>
    <w:rsid w:val="00B67C17"/>
    <w:rsid w:val="00B71B44"/>
    <w:rsid w:val="00B750DE"/>
    <w:rsid w:val="00B7568C"/>
    <w:rsid w:val="00B75DB7"/>
    <w:rsid w:val="00B765E2"/>
    <w:rsid w:val="00B77536"/>
    <w:rsid w:val="00B77537"/>
    <w:rsid w:val="00B77975"/>
    <w:rsid w:val="00B77D4E"/>
    <w:rsid w:val="00B80DE6"/>
    <w:rsid w:val="00B816C1"/>
    <w:rsid w:val="00B81705"/>
    <w:rsid w:val="00B841B8"/>
    <w:rsid w:val="00B846A0"/>
    <w:rsid w:val="00B85242"/>
    <w:rsid w:val="00B857D7"/>
    <w:rsid w:val="00B90713"/>
    <w:rsid w:val="00B9116A"/>
    <w:rsid w:val="00B91A00"/>
    <w:rsid w:val="00B91AEE"/>
    <w:rsid w:val="00B92A9A"/>
    <w:rsid w:val="00B92D59"/>
    <w:rsid w:val="00B93A72"/>
    <w:rsid w:val="00B94309"/>
    <w:rsid w:val="00B951E4"/>
    <w:rsid w:val="00B951EF"/>
    <w:rsid w:val="00B9592B"/>
    <w:rsid w:val="00BA0045"/>
    <w:rsid w:val="00BA0A7B"/>
    <w:rsid w:val="00BA139F"/>
    <w:rsid w:val="00BA3201"/>
    <w:rsid w:val="00BA364C"/>
    <w:rsid w:val="00BA4DF3"/>
    <w:rsid w:val="00BA55D9"/>
    <w:rsid w:val="00BA5662"/>
    <w:rsid w:val="00BA654C"/>
    <w:rsid w:val="00BA6F2E"/>
    <w:rsid w:val="00BA72FF"/>
    <w:rsid w:val="00BA7E79"/>
    <w:rsid w:val="00BB0BC6"/>
    <w:rsid w:val="00BB12EF"/>
    <w:rsid w:val="00BB1412"/>
    <w:rsid w:val="00BB204E"/>
    <w:rsid w:val="00BB3582"/>
    <w:rsid w:val="00BB53DD"/>
    <w:rsid w:val="00BB6613"/>
    <w:rsid w:val="00BB739F"/>
    <w:rsid w:val="00BB75ED"/>
    <w:rsid w:val="00BB77CA"/>
    <w:rsid w:val="00BB7C65"/>
    <w:rsid w:val="00BB7E8E"/>
    <w:rsid w:val="00BC0E93"/>
    <w:rsid w:val="00BC547B"/>
    <w:rsid w:val="00BC62DE"/>
    <w:rsid w:val="00BC6FB3"/>
    <w:rsid w:val="00BC71C2"/>
    <w:rsid w:val="00BC779D"/>
    <w:rsid w:val="00BC792B"/>
    <w:rsid w:val="00BD05BB"/>
    <w:rsid w:val="00BD1C97"/>
    <w:rsid w:val="00BD3C9A"/>
    <w:rsid w:val="00BD49E2"/>
    <w:rsid w:val="00BD4D2A"/>
    <w:rsid w:val="00BD52EA"/>
    <w:rsid w:val="00BD5C6D"/>
    <w:rsid w:val="00BD753E"/>
    <w:rsid w:val="00BE2576"/>
    <w:rsid w:val="00BE2E79"/>
    <w:rsid w:val="00BE2F1F"/>
    <w:rsid w:val="00BE3F1B"/>
    <w:rsid w:val="00BE50C4"/>
    <w:rsid w:val="00BE538A"/>
    <w:rsid w:val="00BE56D7"/>
    <w:rsid w:val="00BE5ACE"/>
    <w:rsid w:val="00BE7305"/>
    <w:rsid w:val="00BE78E5"/>
    <w:rsid w:val="00BE7E49"/>
    <w:rsid w:val="00BF095D"/>
    <w:rsid w:val="00BF1723"/>
    <w:rsid w:val="00BF4776"/>
    <w:rsid w:val="00BF5A0D"/>
    <w:rsid w:val="00BF65F9"/>
    <w:rsid w:val="00BF6C7D"/>
    <w:rsid w:val="00BF6F09"/>
    <w:rsid w:val="00BF7857"/>
    <w:rsid w:val="00C00B39"/>
    <w:rsid w:val="00C02FC8"/>
    <w:rsid w:val="00C030E0"/>
    <w:rsid w:val="00C04C46"/>
    <w:rsid w:val="00C04F4B"/>
    <w:rsid w:val="00C0578E"/>
    <w:rsid w:val="00C057E9"/>
    <w:rsid w:val="00C05A59"/>
    <w:rsid w:val="00C063DD"/>
    <w:rsid w:val="00C070DF"/>
    <w:rsid w:val="00C10B73"/>
    <w:rsid w:val="00C112F9"/>
    <w:rsid w:val="00C11304"/>
    <w:rsid w:val="00C11DD4"/>
    <w:rsid w:val="00C143B6"/>
    <w:rsid w:val="00C14D66"/>
    <w:rsid w:val="00C15E7B"/>
    <w:rsid w:val="00C169B6"/>
    <w:rsid w:val="00C1776B"/>
    <w:rsid w:val="00C215F3"/>
    <w:rsid w:val="00C21D44"/>
    <w:rsid w:val="00C21FCE"/>
    <w:rsid w:val="00C23E00"/>
    <w:rsid w:val="00C24D4B"/>
    <w:rsid w:val="00C27025"/>
    <w:rsid w:val="00C27E6D"/>
    <w:rsid w:val="00C305A3"/>
    <w:rsid w:val="00C3063D"/>
    <w:rsid w:val="00C310D3"/>
    <w:rsid w:val="00C320EA"/>
    <w:rsid w:val="00C32B03"/>
    <w:rsid w:val="00C32E3B"/>
    <w:rsid w:val="00C3390E"/>
    <w:rsid w:val="00C33CB8"/>
    <w:rsid w:val="00C34666"/>
    <w:rsid w:val="00C36F24"/>
    <w:rsid w:val="00C4164F"/>
    <w:rsid w:val="00C41B94"/>
    <w:rsid w:val="00C42030"/>
    <w:rsid w:val="00C42971"/>
    <w:rsid w:val="00C43BAC"/>
    <w:rsid w:val="00C43BEB"/>
    <w:rsid w:val="00C443EF"/>
    <w:rsid w:val="00C44988"/>
    <w:rsid w:val="00C44E3F"/>
    <w:rsid w:val="00C45B1B"/>
    <w:rsid w:val="00C46EFD"/>
    <w:rsid w:val="00C471B7"/>
    <w:rsid w:val="00C472CA"/>
    <w:rsid w:val="00C47E7B"/>
    <w:rsid w:val="00C50DE2"/>
    <w:rsid w:val="00C51972"/>
    <w:rsid w:val="00C5244E"/>
    <w:rsid w:val="00C52794"/>
    <w:rsid w:val="00C529EC"/>
    <w:rsid w:val="00C55B84"/>
    <w:rsid w:val="00C565F7"/>
    <w:rsid w:val="00C5721F"/>
    <w:rsid w:val="00C62D9F"/>
    <w:rsid w:val="00C630B8"/>
    <w:rsid w:val="00C64C2B"/>
    <w:rsid w:val="00C6792B"/>
    <w:rsid w:val="00C67C6F"/>
    <w:rsid w:val="00C70ACB"/>
    <w:rsid w:val="00C70DA1"/>
    <w:rsid w:val="00C7102F"/>
    <w:rsid w:val="00C714D5"/>
    <w:rsid w:val="00C730C3"/>
    <w:rsid w:val="00C73433"/>
    <w:rsid w:val="00C736FE"/>
    <w:rsid w:val="00C7556F"/>
    <w:rsid w:val="00C76344"/>
    <w:rsid w:val="00C80695"/>
    <w:rsid w:val="00C8170A"/>
    <w:rsid w:val="00C8171A"/>
    <w:rsid w:val="00C84803"/>
    <w:rsid w:val="00C85DF7"/>
    <w:rsid w:val="00C908C8"/>
    <w:rsid w:val="00C9091C"/>
    <w:rsid w:val="00C91197"/>
    <w:rsid w:val="00C91484"/>
    <w:rsid w:val="00C918DC"/>
    <w:rsid w:val="00C92E77"/>
    <w:rsid w:val="00C9371A"/>
    <w:rsid w:val="00C9432B"/>
    <w:rsid w:val="00C951E1"/>
    <w:rsid w:val="00C95CA2"/>
    <w:rsid w:val="00C95E2B"/>
    <w:rsid w:val="00C96369"/>
    <w:rsid w:val="00C963A6"/>
    <w:rsid w:val="00C96543"/>
    <w:rsid w:val="00C97CC1"/>
    <w:rsid w:val="00CA03D6"/>
    <w:rsid w:val="00CA08A3"/>
    <w:rsid w:val="00CA10A0"/>
    <w:rsid w:val="00CA132B"/>
    <w:rsid w:val="00CA20FE"/>
    <w:rsid w:val="00CA324D"/>
    <w:rsid w:val="00CA418F"/>
    <w:rsid w:val="00CA4D11"/>
    <w:rsid w:val="00CA53A0"/>
    <w:rsid w:val="00CA5E28"/>
    <w:rsid w:val="00CA6B0F"/>
    <w:rsid w:val="00CA747D"/>
    <w:rsid w:val="00CA7F5C"/>
    <w:rsid w:val="00CB060A"/>
    <w:rsid w:val="00CB0A31"/>
    <w:rsid w:val="00CB11C2"/>
    <w:rsid w:val="00CB1390"/>
    <w:rsid w:val="00CB1D86"/>
    <w:rsid w:val="00CB32E4"/>
    <w:rsid w:val="00CB4BA8"/>
    <w:rsid w:val="00CB57D5"/>
    <w:rsid w:val="00CB767E"/>
    <w:rsid w:val="00CB7D8E"/>
    <w:rsid w:val="00CC008B"/>
    <w:rsid w:val="00CC1157"/>
    <w:rsid w:val="00CC1178"/>
    <w:rsid w:val="00CC19E9"/>
    <w:rsid w:val="00CC677C"/>
    <w:rsid w:val="00CD0490"/>
    <w:rsid w:val="00CD0B01"/>
    <w:rsid w:val="00CD15FD"/>
    <w:rsid w:val="00CD206E"/>
    <w:rsid w:val="00CD2D85"/>
    <w:rsid w:val="00CD466F"/>
    <w:rsid w:val="00CD50B6"/>
    <w:rsid w:val="00CD69DE"/>
    <w:rsid w:val="00CD755A"/>
    <w:rsid w:val="00CE08AE"/>
    <w:rsid w:val="00CE0F79"/>
    <w:rsid w:val="00CE37C6"/>
    <w:rsid w:val="00CE3A7C"/>
    <w:rsid w:val="00CE4851"/>
    <w:rsid w:val="00CE5818"/>
    <w:rsid w:val="00CE7CE9"/>
    <w:rsid w:val="00CF0E46"/>
    <w:rsid w:val="00CF1D9B"/>
    <w:rsid w:val="00CF30CD"/>
    <w:rsid w:val="00CF3CF4"/>
    <w:rsid w:val="00CF3D60"/>
    <w:rsid w:val="00CF3E2F"/>
    <w:rsid w:val="00CF42E9"/>
    <w:rsid w:val="00CF62BD"/>
    <w:rsid w:val="00CF6EA4"/>
    <w:rsid w:val="00CF6FAC"/>
    <w:rsid w:val="00CF71A5"/>
    <w:rsid w:val="00CF7447"/>
    <w:rsid w:val="00CF7EC7"/>
    <w:rsid w:val="00D024D0"/>
    <w:rsid w:val="00D0281F"/>
    <w:rsid w:val="00D038ED"/>
    <w:rsid w:val="00D04195"/>
    <w:rsid w:val="00D04901"/>
    <w:rsid w:val="00D05266"/>
    <w:rsid w:val="00D05A65"/>
    <w:rsid w:val="00D0609A"/>
    <w:rsid w:val="00D07D77"/>
    <w:rsid w:val="00D07EB0"/>
    <w:rsid w:val="00D105C6"/>
    <w:rsid w:val="00D1106A"/>
    <w:rsid w:val="00D112E8"/>
    <w:rsid w:val="00D12A75"/>
    <w:rsid w:val="00D13E3D"/>
    <w:rsid w:val="00D14037"/>
    <w:rsid w:val="00D141A7"/>
    <w:rsid w:val="00D14277"/>
    <w:rsid w:val="00D1676F"/>
    <w:rsid w:val="00D17272"/>
    <w:rsid w:val="00D20468"/>
    <w:rsid w:val="00D210B8"/>
    <w:rsid w:val="00D21343"/>
    <w:rsid w:val="00D218D5"/>
    <w:rsid w:val="00D21B4C"/>
    <w:rsid w:val="00D2316D"/>
    <w:rsid w:val="00D233FC"/>
    <w:rsid w:val="00D242E6"/>
    <w:rsid w:val="00D26516"/>
    <w:rsid w:val="00D2741D"/>
    <w:rsid w:val="00D30220"/>
    <w:rsid w:val="00D30505"/>
    <w:rsid w:val="00D308D5"/>
    <w:rsid w:val="00D32CD9"/>
    <w:rsid w:val="00D32F0A"/>
    <w:rsid w:val="00D34452"/>
    <w:rsid w:val="00D3469F"/>
    <w:rsid w:val="00D349DD"/>
    <w:rsid w:val="00D34F39"/>
    <w:rsid w:val="00D3509B"/>
    <w:rsid w:val="00D3559A"/>
    <w:rsid w:val="00D35642"/>
    <w:rsid w:val="00D3700C"/>
    <w:rsid w:val="00D37F88"/>
    <w:rsid w:val="00D4338E"/>
    <w:rsid w:val="00D441E5"/>
    <w:rsid w:val="00D44584"/>
    <w:rsid w:val="00D451CD"/>
    <w:rsid w:val="00D45E15"/>
    <w:rsid w:val="00D470E2"/>
    <w:rsid w:val="00D47ABE"/>
    <w:rsid w:val="00D50E49"/>
    <w:rsid w:val="00D50EF1"/>
    <w:rsid w:val="00D50FB6"/>
    <w:rsid w:val="00D52225"/>
    <w:rsid w:val="00D526D6"/>
    <w:rsid w:val="00D5325C"/>
    <w:rsid w:val="00D55188"/>
    <w:rsid w:val="00D56D1C"/>
    <w:rsid w:val="00D57378"/>
    <w:rsid w:val="00D606BA"/>
    <w:rsid w:val="00D60997"/>
    <w:rsid w:val="00D60EBF"/>
    <w:rsid w:val="00D61134"/>
    <w:rsid w:val="00D61A43"/>
    <w:rsid w:val="00D6334A"/>
    <w:rsid w:val="00D67406"/>
    <w:rsid w:val="00D7178E"/>
    <w:rsid w:val="00D71F7C"/>
    <w:rsid w:val="00D735CD"/>
    <w:rsid w:val="00D746A0"/>
    <w:rsid w:val="00D74FF1"/>
    <w:rsid w:val="00D7600A"/>
    <w:rsid w:val="00D7739E"/>
    <w:rsid w:val="00D814BF"/>
    <w:rsid w:val="00D81D48"/>
    <w:rsid w:val="00D8445D"/>
    <w:rsid w:val="00D85BD4"/>
    <w:rsid w:val="00D860C7"/>
    <w:rsid w:val="00D86716"/>
    <w:rsid w:val="00D86BA7"/>
    <w:rsid w:val="00D90402"/>
    <w:rsid w:val="00D91D9C"/>
    <w:rsid w:val="00D91EDA"/>
    <w:rsid w:val="00D9219B"/>
    <w:rsid w:val="00D92345"/>
    <w:rsid w:val="00D9263E"/>
    <w:rsid w:val="00D93D1C"/>
    <w:rsid w:val="00D9637C"/>
    <w:rsid w:val="00D96E8E"/>
    <w:rsid w:val="00DA09B6"/>
    <w:rsid w:val="00DA1DEF"/>
    <w:rsid w:val="00DA1EA8"/>
    <w:rsid w:val="00DA1EF5"/>
    <w:rsid w:val="00DA26F5"/>
    <w:rsid w:val="00DA2D0C"/>
    <w:rsid w:val="00DA33E9"/>
    <w:rsid w:val="00DA34BF"/>
    <w:rsid w:val="00DA44E4"/>
    <w:rsid w:val="00DA55DF"/>
    <w:rsid w:val="00DA621C"/>
    <w:rsid w:val="00DA6444"/>
    <w:rsid w:val="00DA7087"/>
    <w:rsid w:val="00DA7A2B"/>
    <w:rsid w:val="00DB0216"/>
    <w:rsid w:val="00DB1C7A"/>
    <w:rsid w:val="00DB2558"/>
    <w:rsid w:val="00DB31C4"/>
    <w:rsid w:val="00DB358D"/>
    <w:rsid w:val="00DB4529"/>
    <w:rsid w:val="00DB4D2E"/>
    <w:rsid w:val="00DB4E85"/>
    <w:rsid w:val="00DB5C2A"/>
    <w:rsid w:val="00DB5F3E"/>
    <w:rsid w:val="00DB69E8"/>
    <w:rsid w:val="00DB7305"/>
    <w:rsid w:val="00DC0DFD"/>
    <w:rsid w:val="00DC2C6E"/>
    <w:rsid w:val="00DC62F1"/>
    <w:rsid w:val="00DC7085"/>
    <w:rsid w:val="00DC7196"/>
    <w:rsid w:val="00DD0510"/>
    <w:rsid w:val="00DD0E9A"/>
    <w:rsid w:val="00DD1060"/>
    <w:rsid w:val="00DD144A"/>
    <w:rsid w:val="00DD1D78"/>
    <w:rsid w:val="00DD1EE4"/>
    <w:rsid w:val="00DD2DC8"/>
    <w:rsid w:val="00DD3606"/>
    <w:rsid w:val="00DD5174"/>
    <w:rsid w:val="00DD661D"/>
    <w:rsid w:val="00DD6C01"/>
    <w:rsid w:val="00DE0FDC"/>
    <w:rsid w:val="00DE100A"/>
    <w:rsid w:val="00DE1C0D"/>
    <w:rsid w:val="00DE324F"/>
    <w:rsid w:val="00DE339A"/>
    <w:rsid w:val="00DE3C41"/>
    <w:rsid w:val="00DE5CA6"/>
    <w:rsid w:val="00DE6D7B"/>
    <w:rsid w:val="00DF1031"/>
    <w:rsid w:val="00DF2750"/>
    <w:rsid w:val="00DF2EB3"/>
    <w:rsid w:val="00DF42B9"/>
    <w:rsid w:val="00DF440A"/>
    <w:rsid w:val="00DF6AC9"/>
    <w:rsid w:val="00DF7443"/>
    <w:rsid w:val="00DF75D9"/>
    <w:rsid w:val="00E000B7"/>
    <w:rsid w:val="00E001F1"/>
    <w:rsid w:val="00E03542"/>
    <w:rsid w:val="00E03ED1"/>
    <w:rsid w:val="00E05E9F"/>
    <w:rsid w:val="00E06906"/>
    <w:rsid w:val="00E06A67"/>
    <w:rsid w:val="00E07078"/>
    <w:rsid w:val="00E07429"/>
    <w:rsid w:val="00E118D1"/>
    <w:rsid w:val="00E13299"/>
    <w:rsid w:val="00E15BE7"/>
    <w:rsid w:val="00E17140"/>
    <w:rsid w:val="00E20240"/>
    <w:rsid w:val="00E2033F"/>
    <w:rsid w:val="00E21A9C"/>
    <w:rsid w:val="00E223E8"/>
    <w:rsid w:val="00E22601"/>
    <w:rsid w:val="00E23D2A"/>
    <w:rsid w:val="00E23EC0"/>
    <w:rsid w:val="00E25C5A"/>
    <w:rsid w:val="00E2621A"/>
    <w:rsid w:val="00E26363"/>
    <w:rsid w:val="00E2674A"/>
    <w:rsid w:val="00E306EA"/>
    <w:rsid w:val="00E31733"/>
    <w:rsid w:val="00E31D3C"/>
    <w:rsid w:val="00E32190"/>
    <w:rsid w:val="00E337EA"/>
    <w:rsid w:val="00E3616F"/>
    <w:rsid w:val="00E366D6"/>
    <w:rsid w:val="00E36E0F"/>
    <w:rsid w:val="00E36F5A"/>
    <w:rsid w:val="00E422A5"/>
    <w:rsid w:val="00E44F76"/>
    <w:rsid w:val="00E44FBD"/>
    <w:rsid w:val="00E46E2C"/>
    <w:rsid w:val="00E46F67"/>
    <w:rsid w:val="00E5012F"/>
    <w:rsid w:val="00E51BED"/>
    <w:rsid w:val="00E53596"/>
    <w:rsid w:val="00E5483D"/>
    <w:rsid w:val="00E54D2F"/>
    <w:rsid w:val="00E555DE"/>
    <w:rsid w:val="00E57A02"/>
    <w:rsid w:val="00E6102B"/>
    <w:rsid w:val="00E63EB6"/>
    <w:rsid w:val="00E641A0"/>
    <w:rsid w:val="00E67680"/>
    <w:rsid w:val="00E70B7E"/>
    <w:rsid w:val="00E71486"/>
    <w:rsid w:val="00E7187B"/>
    <w:rsid w:val="00E71892"/>
    <w:rsid w:val="00E72CD0"/>
    <w:rsid w:val="00E73183"/>
    <w:rsid w:val="00E73EEA"/>
    <w:rsid w:val="00E74433"/>
    <w:rsid w:val="00E760C8"/>
    <w:rsid w:val="00E770B3"/>
    <w:rsid w:val="00E777C8"/>
    <w:rsid w:val="00E77805"/>
    <w:rsid w:val="00E77A1B"/>
    <w:rsid w:val="00E8010C"/>
    <w:rsid w:val="00E803D2"/>
    <w:rsid w:val="00E81F4B"/>
    <w:rsid w:val="00E84B65"/>
    <w:rsid w:val="00E85CE1"/>
    <w:rsid w:val="00E8622D"/>
    <w:rsid w:val="00E8630C"/>
    <w:rsid w:val="00E938AB"/>
    <w:rsid w:val="00E93B4F"/>
    <w:rsid w:val="00E957FB"/>
    <w:rsid w:val="00E95811"/>
    <w:rsid w:val="00E95872"/>
    <w:rsid w:val="00E961E6"/>
    <w:rsid w:val="00E97949"/>
    <w:rsid w:val="00EA2681"/>
    <w:rsid w:val="00EA2930"/>
    <w:rsid w:val="00EA2B6B"/>
    <w:rsid w:val="00EA32F3"/>
    <w:rsid w:val="00EA3F86"/>
    <w:rsid w:val="00EA49C9"/>
    <w:rsid w:val="00EA4E5A"/>
    <w:rsid w:val="00EA4F11"/>
    <w:rsid w:val="00EA6048"/>
    <w:rsid w:val="00EB007E"/>
    <w:rsid w:val="00EB40E5"/>
    <w:rsid w:val="00EB427B"/>
    <w:rsid w:val="00EB6247"/>
    <w:rsid w:val="00EB675D"/>
    <w:rsid w:val="00EB6F04"/>
    <w:rsid w:val="00EB7611"/>
    <w:rsid w:val="00EB7E86"/>
    <w:rsid w:val="00EC0208"/>
    <w:rsid w:val="00EC0313"/>
    <w:rsid w:val="00EC0DEA"/>
    <w:rsid w:val="00EC0F76"/>
    <w:rsid w:val="00EC390F"/>
    <w:rsid w:val="00EC59A3"/>
    <w:rsid w:val="00EC61BD"/>
    <w:rsid w:val="00ED01BA"/>
    <w:rsid w:val="00ED196C"/>
    <w:rsid w:val="00ED1BEF"/>
    <w:rsid w:val="00ED29C3"/>
    <w:rsid w:val="00ED30D4"/>
    <w:rsid w:val="00ED4B92"/>
    <w:rsid w:val="00ED4FFC"/>
    <w:rsid w:val="00ED6E3C"/>
    <w:rsid w:val="00ED74C9"/>
    <w:rsid w:val="00EE06A7"/>
    <w:rsid w:val="00EE1415"/>
    <w:rsid w:val="00EE16E3"/>
    <w:rsid w:val="00EE20ED"/>
    <w:rsid w:val="00EE34B0"/>
    <w:rsid w:val="00EE34D2"/>
    <w:rsid w:val="00EE4BE4"/>
    <w:rsid w:val="00EE61A3"/>
    <w:rsid w:val="00EF03B2"/>
    <w:rsid w:val="00EF05B2"/>
    <w:rsid w:val="00EF0F96"/>
    <w:rsid w:val="00EF2E74"/>
    <w:rsid w:val="00EF3CC1"/>
    <w:rsid w:val="00EF472D"/>
    <w:rsid w:val="00EF5822"/>
    <w:rsid w:val="00EF63FA"/>
    <w:rsid w:val="00EF6489"/>
    <w:rsid w:val="00EF78AC"/>
    <w:rsid w:val="00EF7EA5"/>
    <w:rsid w:val="00F00081"/>
    <w:rsid w:val="00F022B7"/>
    <w:rsid w:val="00F0303B"/>
    <w:rsid w:val="00F03066"/>
    <w:rsid w:val="00F03586"/>
    <w:rsid w:val="00F03E75"/>
    <w:rsid w:val="00F04A40"/>
    <w:rsid w:val="00F055EB"/>
    <w:rsid w:val="00F06C5F"/>
    <w:rsid w:val="00F06EFA"/>
    <w:rsid w:val="00F072E1"/>
    <w:rsid w:val="00F12397"/>
    <w:rsid w:val="00F131CA"/>
    <w:rsid w:val="00F13B3D"/>
    <w:rsid w:val="00F13B7C"/>
    <w:rsid w:val="00F15616"/>
    <w:rsid w:val="00F16104"/>
    <w:rsid w:val="00F17771"/>
    <w:rsid w:val="00F20600"/>
    <w:rsid w:val="00F20615"/>
    <w:rsid w:val="00F2192D"/>
    <w:rsid w:val="00F27DA9"/>
    <w:rsid w:val="00F302A3"/>
    <w:rsid w:val="00F317A1"/>
    <w:rsid w:val="00F31909"/>
    <w:rsid w:val="00F32C24"/>
    <w:rsid w:val="00F3455E"/>
    <w:rsid w:val="00F347A9"/>
    <w:rsid w:val="00F35370"/>
    <w:rsid w:val="00F35DA0"/>
    <w:rsid w:val="00F36256"/>
    <w:rsid w:val="00F366AC"/>
    <w:rsid w:val="00F41B27"/>
    <w:rsid w:val="00F42866"/>
    <w:rsid w:val="00F42C88"/>
    <w:rsid w:val="00F42E0C"/>
    <w:rsid w:val="00F44A54"/>
    <w:rsid w:val="00F44C34"/>
    <w:rsid w:val="00F45043"/>
    <w:rsid w:val="00F45612"/>
    <w:rsid w:val="00F45B1E"/>
    <w:rsid w:val="00F45C64"/>
    <w:rsid w:val="00F45D5C"/>
    <w:rsid w:val="00F469EA"/>
    <w:rsid w:val="00F479BE"/>
    <w:rsid w:val="00F51C33"/>
    <w:rsid w:val="00F52C3B"/>
    <w:rsid w:val="00F5336C"/>
    <w:rsid w:val="00F538B2"/>
    <w:rsid w:val="00F5632F"/>
    <w:rsid w:val="00F57476"/>
    <w:rsid w:val="00F574C3"/>
    <w:rsid w:val="00F60C2D"/>
    <w:rsid w:val="00F60D7D"/>
    <w:rsid w:val="00F61140"/>
    <w:rsid w:val="00F61389"/>
    <w:rsid w:val="00F62339"/>
    <w:rsid w:val="00F63A2C"/>
    <w:rsid w:val="00F64EE1"/>
    <w:rsid w:val="00F656DD"/>
    <w:rsid w:val="00F65EF5"/>
    <w:rsid w:val="00F6635B"/>
    <w:rsid w:val="00F67357"/>
    <w:rsid w:val="00F67974"/>
    <w:rsid w:val="00F67AEE"/>
    <w:rsid w:val="00F70DCC"/>
    <w:rsid w:val="00F7190D"/>
    <w:rsid w:val="00F71DF9"/>
    <w:rsid w:val="00F7233A"/>
    <w:rsid w:val="00F74270"/>
    <w:rsid w:val="00F744A0"/>
    <w:rsid w:val="00F7479E"/>
    <w:rsid w:val="00F74884"/>
    <w:rsid w:val="00F7501B"/>
    <w:rsid w:val="00F7573B"/>
    <w:rsid w:val="00F75C3E"/>
    <w:rsid w:val="00F7696F"/>
    <w:rsid w:val="00F76EB3"/>
    <w:rsid w:val="00F8044E"/>
    <w:rsid w:val="00F8066C"/>
    <w:rsid w:val="00F81977"/>
    <w:rsid w:val="00F843EB"/>
    <w:rsid w:val="00F85929"/>
    <w:rsid w:val="00F91429"/>
    <w:rsid w:val="00F91D54"/>
    <w:rsid w:val="00F91EA3"/>
    <w:rsid w:val="00F92C5A"/>
    <w:rsid w:val="00F95839"/>
    <w:rsid w:val="00F9653A"/>
    <w:rsid w:val="00F9774B"/>
    <w:rsid w:val="00FA08D1"/>
    <w:rsid w:val="00FA2E17"/>
    <w:rsid w:val="00FA32EB"/>
    <w:rsid w:val="00FA3615"/>
    <w:rsid w:val="00FA696C"/>
    <w:rsid w:val="00FA726E"/>
    <w:rsid w:val="00FA730D"/>
    <w:rsid w:val="00FB03D7"/>
    <w:rsid w:val="00FB110D"/>
    <w:rsid w:val="00FB1248"/>
    <w:rsid w:val="00FB14B5"/>
    <w:rsid w:val="00FB20AF"/>
    <w:rsid w:val="00FB2AB9"/>
    <w:rsid w:val="00FB4D94"/>
    <w:rsid w:val="00FB665F"/>
    <w:rsid w:val="00FB79F5"/>
    <w:rsid w:val="00FB7D7D"/>
    <w:rsid w:val="00FC0F1C"/>
    <w:rsid w:val="00FC13BC"/>
    <w:rsid w:val="00FC1C6B"/>
    <w:rsid w:val="00FC34BA"/>
    <w:rsid w:val="00FC398E"/>
    <w:rsid w:val="00FC5173"/>
    <w:rsid w:val="00FC5ED8"/>
    <w:rsid w:val="00FC6000"/>
    <w:rsid w:val="00FC652E"/>
    <w:rsid w:val="00FD116E"/>
    <w:rsid w:val="00FD21C0"/>
    <w:rsid w:val="00FD3585"/>
    <w:rsid w:val="00FD528B"/>
    <w:rsid w:val="00FD566B"/>
    <w:rsid w:val="00FD61D3"/>
    <w:rsid w:val="00FD6C2E"/>
    <w:rsid w:val="00FD75FE"/>
    <w:rsid w:val="00FD7C5A"/>
    <w:rsid w:val="00FE149B"/>
    <w:rsid w:val="00FE55A8"/>
    <w:rsid w:val="00FE5BEB"/>
    <w:rsid w:val="00FE64E7"/>
    <w:rsid w:val="00FE7078"/>
    <w:rsid w:val="00FE7CDB"/>
    <w:rsid w:val="00FF04DC"/>
    <w:rsid w:val="00FF49D6"/>
    <w:rsid w:val="00FF563A"/>
    <w:rsid w:val="00FF5A08"/>
    <w:rsid w:val="00FF758E"/>
    <w:rsid w:val="00FF7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Body Text Indent 3" w:uiPriority="99"/>
    <w:lsdException w:name="Hyperlink" w:uiPriority="99"/>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919"/>
    <w:pPr>
      <w:widowControl w:val="0"/>
      <w:overflowPunct w:val="0"/>
      <w:autoSpaceDE w:val="0"/>
      <w:autoSpaceDN w:val="0"/>
      <w:adjustRightInd w:val="0"/>
      <w:textAlignment w:val="baseline"/>
    </w:pPr>
    <w:rPr>
      <w:rFonts w:ascii="Arial" w:hAnsi="Arial"/>
      <w:lang w:eastAsia="en-US"/>
    </w:rPr>
  </w:style>
  <w:style w:type="paragraph" w:styleId="Heading1">
    <w:name w:val="heading 1"/>
    <w:aliases w:val="Numbered - 1,Section,h1,h11,H1,Attribute Heading 1,Attribute Heading 11,Attribute Heading 12,Attribute Heading 13,Attribute Heading 111,Attribute Heading 121,Attribute Heading 14,Attribute Heading 112,Attribute Heading 122,Attribute Heading 15"/>
    <w:basedOn w:val="Normal"/>
    <w:next w:val="Normal"/>
    <w:qFormat/>
    <w:rsid w:val="004C1A97"/>
    <w:pPr>
      <w:keepNext/>
      <w:keepLines/>
      <w:spacing w:before="240" w:after="240"/>
      <w:outlineLvl w:val="0"/>
    </w:pPr>
    <w:rPr>
      <w:b/>
      <w:kern w:val="28"/>
    </w:rPr>
  </w:style>
  <w:style w:type="paragraph" w:styleId="Heading2">
    <w:name w:val="heading 2"/>
    <w:aliases w:val="Numbered - 2,Major,H2,Topic Headding,h2,2,headi,heading2,h21,h22,21,Reset numbering,Heading 2 Number,Heading 2a,PARA2,PARA21,PARA22,PARA23,PARA24,PARA25,T23,chn,Chapter x.x,cont2,A.B.C.,l2,T2,Outline2,T21,T22,Outline21,T211,H21,Heading 2 Hidde"/>
    <w:basedOn w:val="Heading1"/>
    <w:next w:val="Normal"/>
    <w:qFormat/>
    <w:rsid w:val="00272008"/>
    <w:pPr>
      <w:outlineLvl w:val="1"/>
    </w:pPr>
  </w:style>
  <w:style w:type="paragraph" w:styleId="Heading3">
    <w:name w:val="heading 3"/>
    <w:aliases w:val="Numbered - 3,H3,h3,h31,h32,Level 1 - 1,Level 3 Topic Heading,3,sub-sub,Level 3,Minor1,1.2.3.,heading3,HHHeading,l3,Level 3 Head,sh3,NormalHeading 3,Chapter x.x.x,Title3,1.1.1 Heading 3,(Alt+3),(Alt+3)1,(Alt+3)2,(Alt+3)3,(Alt+3)4,cont3,Heading "/>
    <w:basedOn w:val="Heading2"/>
    <w:next w:val="Normal"/>
    <w:link w:val="Heading3Char"/>
    <w:uiPriority w:val="99"/>
    <w:qFormat/>
    <w:rsid w:val="00A0709E"/>
    <w:pPr>
      <w:keepNext w:val="0"/>
      <w:keepLines w:val="0"/>
      <w:spacing w:before="0" w:after="0"/>
      <w:outlineLvl w:val="2"/>
    </w:pPr>
    <w:rPr>
      <w:b w:val="0"/>
    </w:rPr>
  </w:style>
  <w:style w:type="paragraph" w:styleId="Heading4">
    <w:name w:val="heading 4"/>
    <w:aliases w:val="Numbered - 4,Sub-Minor,h4,Level 2 - a,H4,Req,H41,Bullet 1,Project table,Propos,Bullet 11,Bullet 12,Bullet 13,Bullet 14,Bullet 15,Bullet 16,PR12,Schedule,4heading,4,(Shift Ctrl 4),Titre 41,t4.T4,a) b) c),(Alt+4),(Alt+4)1,H42,(Alt+4)2,H43,(Alt+4"/>
    <w:basedOn w:val="Heading3"/>
    <w:next w:val="Normal"/>
    <w:uiPriority w:val="9"/>
    <w:qFormat/>
    <w:rsid w:val="006A09AB"/>
    <w:pPr>
      <w:numPr>
        <w:ilvl w:val="3"/>
        <w:numId w:val="4"/>
      </w:numPr>
      <w:outlineLvl w:val="3"/>
    </w:pPr>
  </w:style>
  <w:style w:type="paragraph" w:styleId="Heading5">
    <w:name w:val="heading 5"/>
    <w:aliases w:val="Numbered - 5"/>
    <w:basedOn w:val="Heading4"/>
    <w:next w:val="Normal"/>
    <w:qFormat/>
    <w:rsid w:val="006A09AB"/>
    <w:pPr>
      <w:numPr>
        <w:ilvl w:val="4"/>
      </w:numPr>
      <w:outlineLvl w:val="4"/>
    </w:pPr>
  </w:style>
  <w:style w:type="paragraph" w:styleId="Heading6">
    <w:name w:val="heading 6"/>
    <w:aliases w:val="Numbered - 6"/>
    <w:basedOn w:val="Heading5"/>
    <w:next w:val="Normal"/>
    <w:qFormat/>
    <w:rsid w:val="006A09AB"/>
    <w:pPr>
      <w:numPr>
        <w:ilvl w:val="5"/>
      </w:numPr>
      <w:outlineLvl w:val="5"/>
    </w:pPr>
  </w:style>
  <w:style w:type="paragraph" w:styleId="Heading7">
    <w:name w:val="heading 7"/>
    <w:aliases w:val="Numbered - 7"/>
    <w:basedOn w:val="Heading6"/>
    <w:next w:val="Normal"/>
    <w:qFormat/>
    <w:rsid w:val="006A09AB"/>
    <w:pPr>
      <w:numPr>
        <w:ilvl w:val="6"/>
      </w:numPr>
      <w:outlineLvl w:val="6"/>
    </w:pPr>
  </w:style>
  <w:style w:type="paragraph" w:styleId="Heading8">
    <w:name w:val="heading 8"/>
    <w:aliases w:val="Numbered - 8"/>
    <w:basedOn w:val="Heading7"/>
    <w:next w:val="Normal"/>
    <w:qFormat/>
    <w:rsid w:val="006A09AB"/>
    <w:pPr>
      <w:numPr>
        <w:ilvl w:val="7"/>
      </w:numPr>
      <w:outlineLvl w:val="7"/>
    </w:pPr>
  </w:style>
  <w:style w:type="paragraph" w:styleId="Heading9">
    <w:name w:val="heading 9"/>
    <w:aliases w:val="Numbered - 9,Titre 10"/>
    <w:basedOn w:val="Heading8"/>
    <w:next w:val="Normal"/>
    <w:link w:val="Heading9Char"/>
    <w:qFormat/>
    <w:rsid w:val="006A09A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1A97"/>
  </w:style>
  <w:style w:type="paragraph" w:styleId="BodyTextIndent">
    <w:name w:val="Body Text Indent"/>
    <w:basedOn w:val="Normal"/>
    <w:link w:val="BodyTextIndentChar"/>
    <w:rsid w:val="004C1A97"/>
    <w:pPr>
      <w:ind w:left="288"/>
    </w:pPr>
  </w:style>
  <w:style w:type="paragraph" w:customStyle="1" w:styleId="DfESBullets">
    <w:name w:val="DfESBullets"/>
    <w:basedOn w:val="Normal"/>
    <w:rsid w:val="004C1A97"/>
    <w:pPr>
      <w:numPr>
        <w:numId w:val="1"/>
      </w:numPr>
      <w:spacing w:after="240"/>
    </w:pPr>
  </w:style>
  <w:style w:type="paragraph" w:customStyle="1" w:styleId="DfESOutNumbered">
    <w:name w:val="DfESOutNumbered"/>
    <w:basedOn w:val="Normal"/>
    <w:rsid w:val="00E366D6"/>
    <w:pPr>
      <w:numPr>
        <w:numId w:val="2"/>
      </w:numPr>
      <w:spacing w:after="240"/>
    </w:pPr>
  </w:style>
  <w:style w:type="paragraph" w:styleId="Footer">
    <w:name w:val="footer"/>
    <w:basedOn w:val="Normal"/>
    <w:rsid w:val="004C1A97"/>
    <w:pPr>
      <w:tabs>
        <w:tab w:val="center" w:pos="4153"/>
        <w:tab w:val="right" w:pos="8306"/>
      </w:tabs>
    </w:pPr>
  </w:style>
  <w:style w:type="paragraph" w:styleId="Header">
    <w:name w:val="header"/>
    <w:aliases w:val="h"/>
    <w:basedOn w:val="Normal"/>
    <w:rsid w:val="004C1A97"/>
    <w:pPr>
      <w:tabs>
        <w:tab w:val="center" w:pos="4153"/>
        <w:tab w:val="right" w:pos="8306"/>
      </w:tabs>
    </w:pPr>
  </w:style>
  <w:style w:type="paragraph" w:customStyle="1" w:styleId="Heading">
    <w:name w:val="Heading"/>
    <w:basedOn w:val="Normal"/>
    <w:next w:val="Normal"/>
    <w:rsid w:val="004C1A97"/>
    <w:pPr>
      <w:keepNext/>
      <w:keepLines/>
      <w:spacing w:before="240" w:after="240"/>
      <w:ind w:left="-720"/>
    </w:pPr>
    <w:rPr>
      <w:b/>
    </w:rPr>
  </w:style>
  <w:style w:type="paragraph" w:customStyle="1" w:styleId="MinuteTop">
    <w:name w:val="Minute Top"/>
    <w:basedOn w:val="Normal"/>
    <w:rsid w:val="004C1A97"/>
    <w:pPr>
      <w:tabs>
        <w:tab w:val="left" w:pos="4680"/>
        <w:tab w:val="left" w:pos="5587"/>
      </w:tabs>
    </w:pPr>
  </w:style>
  <w:style w:type="paragraph" w:customStyle="1" w:styleId="Numbered">
    <w:name w:val="Numbered"/>
    <w:basedOn w:val="Normal"/>
    <w:rsid w:val="004C1A97"/>
    <w:pPr>
      <w:spacing w:after="240"/>
    </w:pPr>
  </w:style>
  <w:style w:type="character" w:styleId="PageNumber">
    <w:name w:val="page number"/>
    <w:basedOn w:val="DefaultParagraphFont"/>
    <w:rsid w:val="004C1A97"/>
  </w:style>
  <w:style w:type="paragraph" w:customStyle="1" w:styleId="ISAText">
    <w:name w:val="ISA Text"/>
    <w:basedOn w:val="Normal"/>
    <w:link w:val="ISATextChar"/>
    <w:uiPriority w:val="99"/>
    <w:rsid w:val="00D60EBF"/>
    <w:pPr>
      <w:ind w:left="720"/>
    </w:pPr>
    <w:rPr>
      <w:sz w:val="24"/>
    </w:rPr>
  </w:style>
  <w:style w:type="paragraph" w:customStyle="1" w:styleId="ISAHead1">
    <w:name w:val="ISA Head 1"/>
    <w:basedOn w:val="ISAText"/>
    <w:next w:val="ISAText"/>
    <w:autoRedefine/>
    <w:rsid w:val="00BA364C"/>
    <w:pPr>
      <w:keepLines/>
      <w:numPr>
        <w:numId w:val="4"/>
      </w:numPr>
      <w:outlineLvl w:val="0"/>
    </w:pPr>
    <w:rPr>
      <w:b/>
    </w:rPr>
  </w:style>
  <w:style w:type="paragraph" w:customStyle="1" w:styleId="Sub-Heading">
    <w:name w:val="Sub-Heading"/>
    <w:basedOn w:val="Heading"/>
    <w:next w:val="Numbered"/>
    <w:rsid w:val="004C1A97"/>
    <w:pPr>
      <w:spacing w:before="0"/>
    </w:pPr>
  </w:style>
  <w:style w:type="paragraph" w:styleId="Subtitle">
    <w:name w:val="Subtitle"/>
    <w:basedOn w:val="Normal"/>
    <w:qFormat/>
    <w:rsid w:val="004C1A97"/>
    <w:pPr>
      <w:spacing w:after="60"/>
      <w:jc w:val="center"/>
    </w:pPr>
    <w:rPr>
      <w:i/>
    </w:rPr>
  </w:style>
  <w:style w:type="paragraph" w:customStyle="1" w:styleId="ISAHead2">
    <w:name w:val="ISA Head 2"/>
    <w:basedOn w:val="ISAHead1"/>
    <w:next w:val="ISAText"/>
    <w:autoRedefine/>
    <w:rsid w:val="009330D5"/>
    <w:pPr>
      <w:keepNext/>
      <w:numPr>
        <w:ilvl w:val="1"/>
      </w:numPr>
      <w:outlineLvl w:val="1"/>
    </w:pPr>
  </w:style>
  <w:style w:type="paragraph" w:customStyle="1" w:styleId="ISAHead3">
    <w:name w:val="ISA Head 3"/>
    <w:basedOn w:val="ISAHead2"/>
    <w:next w:val="ISAText"/>
    <w:autoRedefine/>
    <w:rsid w:val="006A09AB"/>
    <w:pPr>
      <w:numPr>
        <w:ilvl w:val="2"/>
      </w:numPr>
      <w:outlineLvl w:val="2"/>
    </w:pPr>
  </w:style>
  <w:style w:type="paragraph" w:customStyle="1" w:styleId="ISAAnnex1">
    <w:name w:val="ISA Annex 1"/>
    <w:basedOn w:val="ISAHead1"/>
    <w:next w:val="ISAText"/>
    <w:rsid w:val="00AF512C"/>
    <w:pPr>
      <w:numPr>
        <w:numId w:val="3"/>
      </w:numPr>
    </w:pPr>
  </w:style>
  <w:style w:type="paragraph" w:styleId="Date">
    <w:name w:val="Date"/>
    <w:basedOn w:val="Normal"/>
    <w:next w:val="Normal"/>
    <w:rsid w:val="00EA4F11"/>
    <w:pPr>
      <w:widowControl/>
      <w:overflowPunct/>
      <w:autoSpaceDE/>
      <w:autoSpaceDN/>
      <w:adjustRightInd/>
      <w:spacing w:before="160" w:after="160" w:line="320" w:lineRule="atLeast"/>
      <w:textAlignment w:val="auto"/>
    </w:pPr>
    <w:rPr>
      <w:sz w:val="28"/>
    </w:rPr>
  </w:style>
  <w:style w:type="paragraph" w:customStyle="1" w:styleId="ISAHeader">
    <w:name w:val="ISA Header"/>
    <w:basedOn w:val="Header"/>
    <w:rsid w:val="00BE50C4"/>
    <w:rPr>
      <w:rFonts w:cs="Arial"/>
      <w:sz w:val="24"/>
      <w:szCs w:val="22"/>
    </w:rPr>
  </w:style>
  <w:style w:type="table" w:styleId="TableGrid">
    <w:name w:val="Table Grid"/>
    <w:basedOn w:val="TableNormal"/>
    <w:uiPriority w:val="59"/>
    <w:rsid w:val="009F3DD6"/>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AFooter">
    <w:name w:val="ISA Footer"/>
    <w:basedOn w:val="Footer"/>
    <w:rsid w:val="00E72CD0"/>
    <w:rPr>
      <w:sz w:val="18"/>
      <w:szCs w:val="18"/>
    </w:rPr>
  </w:style>
  <w:style w:type="paragraph" w:customStyle="1" w:styleId="TableTitles">
    <w:name w:val="Table Titles"/>
    <w:basedOn w:val="Normal"/>
    <w:rsid w:val="00AF75D2"/>
    <w:pPr>
      <w:widowControl/>
      <w:overflowPunct/>
      <w:autoSpaceDE/>
      <w:autoSpaceDN/>
      <w:adjustRightInd/>
      <w:spacing w:before="40" w:after="40" w:line="200" w:lineRule="atLeast"/>
      <w:jc w:val="both"/>
      <w:textAlignment w:val="auto"/>
    </w:pPr>
    <w:rPr>
      <w:b/>
      <w:bCs/>
      <w:color w:val="0000CC"/>
      <w:sz w:val="18"/>
    </w:rPr>
  </w:style>
  <w:style w:type="paragraph" w:styleId="Caption">
    <w:name w:val="caption"/>
    <w:basedOn w:val="Normal"/>
    <w:next w:val="Normal"/>
    <w:link w:val="CaptionChar"/>
    <w:qFormat/>
    <w:rsid w:val="00AF75D2"/>
    <w:pPr>
      <w:widowControl/>
      <w:overflowPunct/>
      <w:autoSpaceDE/>
      <w:autoSpaceDN/>
      <w:adjustRightInd/>
      <w:spacing w:after="160" w:line="320" w:lineRule="atLeast"/>
      <w:ind w:left="360" w:hanging="360"/>
      <w:textAlignment w:val="auto"/>
    </w:pPr>
    <w:rPr>
      <w:b/>
    </w:rPr>
  </w:style>
  <w:style w:type="paragraph" w:styleId="TOC1">
    <w:name w:val="toc 1"/>
    <w:basedOn w:val="Normal"/>
    <w:next w:val="Normal"/>
    <w:autoRedefine/>
    <w:uiPriority w:val="39"/>
    <w:rsid w:val="00266511"/>
    <w:pPr>
      <w:tabs>
        <w:tab w:val="left" w:pos="1134"/>
        <w:tab w:val="right" w:leader="dot" w:pos="9016"/>
      </w:tabs>
      <w:spacing w:before="120"/>
    </w:pPr>
    <w:rPr>
      <w:b/>
    </w:rPr>
  </w:style>
  <w:style w:type="paragraph" w:styleId="TOC2">
    <w:name w:val="toc 2"/>
    <w:basedOn w:val="TOC1"/>
    <w:next w:val="Normal"/>
    <w:autoRedefine/>
    <w:uiPriority w:val="39"/>
    <w:rsid w:val="00857136"/>
    <w:pPr>
      <w:tabs>
        <w:tab w:val="clear" w:pos="1134"/>
        <w:tab w:val="clear" w:pos="9016"/>
        <w:tab w:val="left" w:pos="1440"/>
        <w:tab w:val="right" w:leader="dot" w:pos="9000"/>
      </w:tabs>
      <w:spacing w:before="0"/>
    </w:pPr>
    <w:rPr>
      <w:b w:val="0"/>
    </w:rPr>
  </w:style>
  <w:style w:type="paragraph" w:styleId="TOC3">
    <w:name w:val="toc 3"/>
    <w:basedOn w:val="TOC2"/>
    <w:next w:val="Normal"/>
    <w:autoRedefine/>
    <w:semiHidden/>
    <w:rsid w:val="00227DE2"/>
    <w:pPr>
      <w:tabs>
        <w:tab w:val="clear" w:pos="1440"/>
        <w:tab w:val="left" w:pos="1800"/>
      </w:tabs>
    </w:pPr>
  </w:style>
  <w:style w:type="character" w:styleId="Hyperlink">
    <w:name w:val="Hyperlink"/>
    <w:uiPriority w:val="99"/>
    <w:rsid w:val="00B816C1"/>
    <w:rPr>
      <w:color w:val="0000FF"/>
      <w:u w:val="single"/>
    </w:rPr>
  </w:style>
  <w:style w:type="paragraph" w:customStyle="1" w:styleId="ISAAnnex2">
    <w:name w:val="ISA Annex 2"/>
    <w:basedOn w:val="ISAAnnex1"/>
    <w:next w:val="ISAText"/>
    <w:rsid w:val="00AF512C"/>
    <w:pPr>
      <w:numPr>
        <w:ilvl w:val="1"/>
      </w:numPr>
      <w:outlineLvl w:val="1"/>
    </w:pPr>
  </w:style>
  <w:style w:type="paragraph" w:customStyle="1" w:styleId="ISAAnnex3">
    <w:name w:val="ISA Annex 3"/>
    <w:basedOn w:val="ISAAnnex2"/>
    <w:next w:val="ISAText"/>
    <w:rsid w:val="00AF512C"/>
    <w:pPr>
      <w:numPr>
        <w:ilvl w:val="2"/>
      </w:numPr>
      <w:outlineLvl w:val="2"/>
    </w:pPr>
  </w:style>
  <w:style w:type="paragraph" w:styleId="BodyText2">
    <w:name w:val="Body Text 2"/>
    <w:basedOn w:val="Normal"/>
    <w:rsid w:val="00454B29"/>
    <w:pPr>
      <w:spacing w:after="120" w:line="480" w:lineRule="auto"/>
    </w:pPr>
  </w:style>
  <w:style w:type="paragraph" w:styleId="TOC4">
    <w:name w:val="toc 4"/>
    <w:basedOn w:val="TOC3"/>
    <w:next w:val="Normal"/>
    <w:autoRedefine/>
    <w:semiHidden/>
    <w:rsid w:val="00D14277"/>
  </w:style>
  <w:style w:type="paragraph" w:styleId="BodyTextIndent2">
    <w:name w:val="Body Text Indent 2"/>
    <w:basedOn w:val="Normal"/>
    <w:rsid w:val="00454B29"/>
    <w:pPr>
      <w:spacing w:after="120" w:line="480" w:lineRule="auto"/>
      <w:ind w:left="283"/>
    </w:pPr>
  </w:style>
  <w:style w:type="character" w:styleId="CommentReference">
    <w:name w:val="annotation reference"/>
    <w:uiPriority w:val="99"/>
    <w:rsid w:val="00C73433"/>
    <w:rPr>
      <w:sz w:val="16"/>
      <w:szCs w:val="16"/>
    </w:rPr>
  </w:style>
  <w:style w:type="paragraph" w:styleId="CommentText">
    <w:name w:val="annotation text"/>
    <w:basedOn w:val="Normal"/>
    <w:link w:val="CommentTextChar"/>
    <w:uiPriority w:val="99"/>
    <w:rsid w:val="00C73433"/>
  </w:style>
  <w:style w:type="paragraph" w:styleId="BalloonText">
    <w:name w:val="Balloon Text"/>
    <w:basedOn w:val="Normal"/>
    <w:link w:val="BalloonTextChar"/>
    <w:semiHidden/>
    <w:rsid w:val="00C73433"/>
    <w:rPr>
      <w:rFonts w:ascii="Tahoma" w:hAnsi="Tahoma"/>
      <w:sz w:val="16"/>
      <w:szCs w:val="16"/>
    </w:rPr>
  </w:style>
  <w:style w:type="paragraph" w:styleId="BodyText3">
    <w:name w:val="Body Text 3"/>
    <w:basedOn w:val="Normal"/>
    <w:link w:val="BodyText3Char"/>
    <w:rsid w:val="00246E3A"/>
    <w:pPr>
      <w:keepLines/>
      <w:spacing w:after="120"/>
    </w:pPr>
    <w:rPr>
      <w:sz w:val="16"/>
      <w:szCs w:val="16"/>
    </w:rPr>
  </w:style>
  <w:style w:type="character" w:customStyle="1" w:styleId="BodyText3Char">
    <w:name w:val="Body Text 3 Char"/>
    <w:link w:val="BodyText3"/>
    <w:rsid w:val="00246E3A"/>
    <w:rPr>
      <w:rFonts w:ascii="Arial" w:hAnsi="Arial"/>
      <w:sz w:val="16"/>
      <w:szCs w:val="16"/>
      <w:lang w:eastAsia="en-US"/>
    </w:rPr>
  </w:style>
  <w:style w:type="paragraph" w:styleId="NormalIndent">
    <w:name w:val="Normal Indent"/>
    <w:aliases w:val="Normal Indent Char,ni,bold normal,o,ShortTab,ShortTab1,ShortTab2,ShortTab11,ShortTab3,ShortTab12,ShortTab4,ShortTab13,ShortTab5,ShortTab14,Normal Indent Char2 Char,Normal Indent Char Char2 Char,Normal Indent Char1 Char1 Char1 Char1,ni Cha"/>
    <w:basedOn w:val="Normal"/>
    <w:link w:val="NormalIndentChar1"/>
    <w:rsid w:val="00246E3A"/>
    <w:pPr>
      <w:keepLines/>
      <w:widowControl/>
      <w:tabs>
        <w:tab w:val="left" w:pos="2552"/>
      </w:tabs>
      <w:overflowPunct/>
      <w:autoSpaceDE/>
      <w:autoSpaceDN/>
      <w:adjustRightInd/>
      <w:ind w:left="720"/>
      <w:jc w:val="both"/>
      <w:textAlignment w:val="auto"/>
    </w:pPr>
    <w:rPr>
      <w:rFonts w:ascii="Times New Roman" w:hAnsi="Times New Roman"/>
      <w:sz w:val="22"/>
    </w:rPr>
  </w:style>
  <w:style w:type="paragraph" w:styleId="FootnoteText">
    <w:name w:val="footnote text"/>
    <w:basedOn w:val="Normal"/>
    <w:link w:val="FootnoteTextChar"/>
    <w:rsid w:val="00246E3A"/>
    <w:pPr>
      <w:keepLines/>
      <w:widowControl/>
      <w:tabs>
        <w:tab w:val="left" w:pos="284"/>
      </w:tabs>
      <w:overflowPunct/>
      <w:autoSpaceDE/>
      <w:autoSpaceDN/>
      <w:adjustRightInd/>
      <w:jc w:val="both"/>
      <w:textAlignment w:val="auto"/>
    </w:pPr>
    <w:rPr>
      <w:rFonts w:ascii="Times New Roman" w:hAnsi="Times New Roman"/>
    </w:rPr>
  </w:style>
  <w:style w:type="character" w:customStyle="1" w:styleId="FootnoteTextChar">
    <w:name w:val="Footnote Text Char"/>
    <w:link w:val="FootnoteText"/>
    <w:rsid w:val="00246E3A"/>
    <w:rPr>
      <w:lang w:eastAsia="en-US"/>
    </w:rPr>
  </w:style>
  <w:style w:type="paragraph" w:customStyle="1" w:styleId="BodyText1">
    <w:name w:val="Body Text1"/>
    <w:link w:val="bodytextChar0"/>
    <w:rsid w:val="00246E3A"/>
    <w:pPr>
      <w:keepLines/>
      <w:spacing w:after="120" w:line="220" w:lineRule="atLeast"/>
    </w:pPr>
    <w:rPr>
      <w:lang w:eastAsia="en-US"/>
    </w:rPr>
  </w:style>
  <w:style w:type="paragraph" w:styleId="ListBullet">
    <w:name w:val="List Bullet"/>
    <w:aliases w:val="UL,List Bullet Char1,List Bullet Char1 Char,List Bullet Char Char Char, Char"/>
    <w:basedOn w:val="Normal"/>
    <w:rsid w:val="00246E3A"/>
    <w:pPr>
      <w:keepLines/>
      <w:widowControl/>
      <w:tabs>
        <w:tab w:val="left" w:pos="284"/>
      </w:tabs>
      <w:overflowPunct/>
      <w:autoSpaceDE/>
      <w:autoSpaceDN/>
      <w:adjustRightInd/>
      <w:spacing w:after="80"/>
      <w:ind w:left="284" w:hanging="284"/>
      <w:jc w:val="both"/>
      <w:textAlignment w:val="auto"/>
    </w:pPr>
    <w:rPr>
      <w:rFonts w:ascii="Times New Roman" w:hAnsi="Times New Roman"/>
      <w:sz w:val="22"/>
    </w:rPr>
  </w:style>
  <w:style w:type="paragraph" w:customStyle="1" w:styleId="TableBullets">
    <w:name w:val="Table Bullets"/>
    <w:basedOn w:val="ListBullet"/>
    <w:rsid w:val="00246E3A"/>
    <w:pPr>
      <w:tabs>
        <w:tab w:val="clear" w:pos="284"/>
        <w:tab w:val="left" w:pos="288"/>
        <w:tab w:val="num" w:pos="1080"/>
      </w:tabs>
      <w:spacing w:before="60" w:after="40" w:line="240" w:lineRule="atLeast"/>
      <w:ind w:left="1080" w:hanging="360"/>
      <w:jc w:val="left"/>
    </w:pPr>
    <w:rPr>
      <w:rFonts w:ascii="Verdana" w:hAnsi="Verdana"/>
      <w:bCs/>
      <w:sz w:val="18"/>
      <w:lang w:val="en-US"/>
    </w:rPr>
  </w:style>
  <w:style w:type="paragraph" w:customStyle="1" w:styleId="TableText">
    <w:name w:val="Table Text"/>
    <w:basedOn w:val="Normal"/>
    <w:link w:val="TableTextChar"/>
    <w:rsid w:val="00246E3A"/>
    <w:pPr>
      <w:keepNext/>
      <w:keepLines/>
      <w:widowControl/>
      <w:overflowPunct/>
      <w:autoSpaceDE/>
      <w:autoSpaceDN/>
      <w:adjustRightInd/>
      <w:spacing w:before="40" w:after="40" w:line="240" w:lineRule="atLeast"/>
      <w:textAlignment w:val="auto"/>
    </w:pPr>
    <w:rPr>
      <w:rFonts w:ascii="Verdana" w:hAnsi="Verdana"/>
      <w:sz w:val="18"/>
      <w:lang w:val="en-US"/>
    </w:rPr>
  </w:style>
  <w:style w:type="character" w:customStyle="1" w:styleId="TableTextChar">
    <w:name w:val="Table Text Char"/>
    <w:link w:val="TableText"/>
    <w:rsid w:val="00246E3A"/>
    <w:rPr>
      <w:rFonts w:ascii="Verdana" w:hAnsi="Verdana"/>
      <w:sz w:val="18"/>
      <w:lang w:val="en-US" w:eastAsia="en-US"/>
    </w:rPr>
  </w:style>
  <w:style w:type="paragraph" w:styleId="CommentSubject">
    <w:name w:val="annotation subject"/>
    <w:basedOn w:val="CommentText"/>
    <w:next w:val="CommentText"/>
    <w:link w:val="CommentSubjectChar"/>
    <w:rsid w:val="00246E3A"/>
    <w:pPr>
      <w:keepLines/>
    </w:pPr>
    <w:rPr>
      <w:b/>
      <w:bCs/>
    </w:rPr>
  </w:style>
  <w:style w:type="character" w:customStyle="1" w:styleId="CommentTextChar">
    <w:name w:val="Comment Text Char"/>
    <w:link w:val="CommentText"/>
    <w:uiPriority w:val="99"/>
    <w:rsid w:val="00246E3A"/>
    <w:rPr>
      <w:rFonts w:ascii="Arial" w:hAnsi="Arial"/>
      <w:lang w:eastAsia="en-US"/>
    </w:rPr>
  </w:style>
  <w:style w:type="character" w:customStyle="1" w:styleId="CommentSubjectChar">
    <w:name w:val="Comment Subject Char"/>
    <w:basedOn w:val="CommentTextChar"/>
    <w:link w:val="CommentSubject"/>
    <w:rsid w:val="00246E3A"/>
    <w:rPr>
      <w:rFonts w:ascii="Arial" w:hAnsi="Arial"/>
      <w:lang w:eastAsia="en-US"/>
    </w:rPr>
  </w:style>
  <w:style w:type="paragraph" w:customStyle="1" w:styleId="StyleHeading3">
    <w:name w:val="Style Heading 3"/>
    <w:basedOn w:val="Heading3"/>
    <w:next w:val="Normal"/>
    <w:rsid w:val="00246E3A"/>
    <w:pPr>
      <w:keepNext/>
      <w:widowControl/>
      <w:numPr>
        <w:ilvl w:val="2"/>
      </w:numPr>
      <w:tabs>
        <w:tab w:val="num" w:pos="794"/>
      </w:tabs>
      <w:overflowPunct/>
      <w:autoSpaceDE/>
      <w:autoSpaceDN/>
      <w:adjustRightInd/>
      <w:spacing w:before="240" w:after="60"/>
      <w:ind w:left="794" w:hanging="794"/>
      <w:textAlignment w:val="auto"/>
    </w:pPr>
    <w:rPr>
      <w:rFonts w:ascii="Garamond" w:hAnsi="Garamond" w:cs="Arial"/>
      <w:b/>
      <w:bCs/>
      <w:kern w:val="0"/>
      <w:sz w:val="26"/>
      <w:szCs w:val="26"/>
      <w:lang w:val="en-US"/>
    </w:rPr>
  </w:style>
  <w:style w:type="paragraph" w:styleId="NoSpacing">
    <w:name w:val="No Spacing"/>
    <w:qFormat/>
    <w:rsid w:val="00246E3A"/>
    <w:rPr>
      <w:rFonts w:ascii="Calibri" w:eastAsia="Calibri" w:hAnsi="Calibri"/>
      <w:sz w:val="22"/>
      <w:szCs w:val="22"/>
      <w:lang w:val="en-US" w:eastAsia="en-US"/>
    </w:rPr>
  </w:style>
  <w:style w:type="character" w:styleId="LineNumber">
    <w:name w:val="line number"/>
    <w:basedOn w:val="DefaultParagraphFont"/>
    <w:rsid w:val="00246E3A"/>
  </w:style>
  <w:style w:type="character" w:styleId="FootnoteReference">
    <w:name w:val="footnote reference"/>
    <w:rsid w:val="00246E3A"/>
    <w:rPr>
      <w:vertAlign w:val="superscript"/>
    </w:rPr>
  </w:style>
  <w:style w:type="character" w:styleId="FollowedHyperlink">
    <w:name w:val="FollowedHyperlink"/>
    <w:rsid w:val="00246E3A"/>
    <w:rPr>
      <w:color w:val="800080"/>
      <w:u w:val="single"/>
    </w:rPr>
  </w:style>
  <w:style w:type="paragraph" w:styleId="DocumentMap">
    <w:name w:val="Document Map"/>
    <w:basedOn w:val="Normal"/>
    <w:link w:val="DocumentMapChar"/>
    <w:rsid w:val="00246E3A"/>
    <w:pPr>
      <w:keepLines/>
      <w:shd w:val="clear" w:color="auto" w:fill="000080"/>
    </w:pPr>
    <w:rPr>
      <w:rFonts w:ascii="Tahoma" w:hAnsi="Tahoma"/>
    </w:rPr>
  </w:style>
  <w:style w:type="character" w:customStyle="1" w:styleId="DocumentMapChar">
    <w:name w:val="Document Map Char"/>
    <w:link w:val="DocumentMap"/>
    <w:rsid w:val="00246E3A"/>
    <w:rPr>
      <w:rFonts w:ascii="Tahoma" w:hAnsi="Tahoma" w:cs="Tahoma"/>
      <w:shd w:val="clear" w:color="auto" w:fill="000080"/>
      <w:lang w:eastAsia="en-US"/>
    </w:rPr>
  </w:style>
  <w:style w:type="paragraph" w:styleId="ListParagraph">
    <w:name w:val="List Paragraph"/>
    <w:basedOn w:val="Normal"/>
    <w:link w:val="ListParagraphChar"/>
    <w:uiPriority w:val="34"/>
    <w:qFormat/>
    <w:rsid w:val="00F317A1"/>
    <w:pPr>
      <w:ind w:left="720"/>
      <w:contextualSpacing/>
    </w:pPr>
  </w:style>
  <w:style w:type="paragraph" w:customStyle="1" w:styleId="Paragraph1">
    <w:name w:val="Paragraph 1"/>
    <w:basedOn w:val="Normal"/>
    <w:link w:val="Paragraph1Char"/>
    <w:qFormat/>
    <w:rsid w:val="00982EED"/>
    <w:pPr>
      <w:widowControl/>
      <w:suppressAutoHyphens/>
      <w:overflowPunct/>
      <w:autoSpaceDE/>
      <w:autoSpaceDN/>
      <w:adjustRightInd/>
      <w:spacing w:after="120"/>
      <w:jc w:val="both"/>
      <w:textAlignment w:val="auto"/>
    </w:pPr>
  </w:style>
  <w:style w:type="character" w:customStyle="1" w:styleId="Paragraph1Char">
    <w:name w:val="Paragraph 1 Char"/>
    <w:link w:val="Paragraph1"/>
    <w:locked/>
    <w:rsid w:val="00982EED"/>
    <w:rPr>
      <w:rFonts w:ascii="Arial" w:hAnsi="Arial"/>
      <w:lang w:eastAsia="en-US"/>
    </w:rPr>
  </w:style>
  <w:style w:type="character" w:customStyle="1" w:styleId="Heading9Char">
    <w:name w:val="Heading 9 Char"/>
    <w:aliases w:val="Numbered - 9 Char,Titre 10 Char"/>
    <w:link w:val="Heading9"/>
    <w:locked/>
    <w:rsid w:val="00982EED"/>
    <w:rPr>
      <w:rFonts w:ascii="Arial" w:hAnsi="Arial"/>
      <w:kern w:val="28"/>
      <w:lang w:eastAsia="en-US"/>
    </w:rPr>
  </w:style>
  <w:style w:type="character" w:customStyle="1" w:styleId="CaptionChar">
    <w:name w:val="Caption Char"/>
    <w:link w:val="Caption"/>
    <w:rsid w:val="00982EED"/>
    <w:rPr>
      <w:rFonts w:ascii="Arial" w:hAnsi="Arial"/>
      <w:b/>
      <w:lang w:eastAsia="en-US"/>
    </w:rPr>
  </w:style>
  <w:style w:type="paragraph" w:customStyle="1" w:styleId="ParagraphBullet">
    <w:name w:val="Paragraph Bullet"/>
    <w:basedOn w:val="Normal"/>
    <w:link w:val="ParagraphBulletChar"/>
    <w:qFormat/>
    <w:rsid w:val="00982EED"/>
    <w:pPr>
      <w:widowControl/>
      <w:tabs>
        <w:tab w:val="num" w:pos="0"/>
      </w:tabs>
      <w:suppressAutoHyphens/>
      <w:overflowPunct/>
      <w:autoSpaceDE/>
      <w:autoSpaceDN/>
      <w:adjustRightInd/>
      <w:spacing w:after="120"/>
      <w:ind w:left="720" w:hanging="720"/>
      <w:jc w:val="both"/>
      <w:textAlignment w:val="auto"/>
    </w:pPr>
  </w:style>
  <w:style w:type="character" w:customStyle="1" w:styleId="ISATextChar">
    <w:name w:val="ISA Text Char"/>
    <w:link w:val="ISAText"/>
    <w:uiPriority w:val="99"/>
    <w:rsid w:val="00757149"/>
    <w:rPr>
      <w:rFonts w:ascii="Arial" w:hAnsi="Arial"/>
      <w:sz w:val="24"/>
      <w:lang w:eastAsia="en-US"/>
    </w:rPr>
  </w:style>
  <w:style w:type="paragraph" w:customStyle="1" w:styleId="CharCharCharCharCharCharCharCharCharCharCharCharChar">
    <w:name w:val="Char Char Char Char Char Char Char Char Char Char Char Char Char"/>
    <w:basedOn w:val="Normal"/>
    <w:rsid w:val="00F52C3B"/>
    <w:pPr>
      <w:widowControl/>
      <w:overflowPunct/>
      <w:autoSpaceDE/>
      <w:autoSpaceDN/>
      <w:adjustRightInd/>
      <w:spacing w:after="160" w:line="240" w:lineRule="exact"/>
      <w:textAlignment w:val="auto"/>
    </w:pPr>
    <w:rPr>
      <w:rFonts w:ascii="Verdana" w:eastAsia="MS Mincho" w:hAnsi="Verdana" w:cs="Arial"/>
      <w:sz w:val="22"/>
      <w:lang w:eastAsia="ja-JP"/>
    </w:rPr>
  </w:style>
  <w:style w:type="character" w:customStyle="1" w:styleId="ParagraphBulletChar">
    <w:name w:val="Paragraph Bullet Char"/>
    <w:link w:val="ParagraphBullet"/>
    <w:locked/>
    <w:rsid w:val="003F78EC"/>
    <w:rPr>
      <w:rFonts w:ascii="Arial" w:hAnsi="Arial"/>
      <w:lang w:eastAsia="en-US"/>
    </w:rPr>
  </w:style>
  <w:style w:type="character" w:customStyle="1" w:styleId="BodyTextChar">
    <w:name w:val="Body Text Char"/>
    <w:link w:val="BodyText"/>
    <w:rsid w:val="00030E67"/>
    <w:rPr>
      <w:rFonts w:ascii="Arial" w:hAnsi="Arial"/>
      <w:lang w:eastAsia="en-US"/>
    </w:rPr>
  </w:style>
  <w:style w:type="character" w:customStyle="1" w:styleId="BodyTextIndentChar">
    <w:name w:val="Body Text Indent Char"/>
    <w:link w:val="BodyTextIndent"/>
    <w:rsid w:val="00030E67"/>
    <w:rPr>
      <w:rFonts w:ascii="Arial" w:hAnsi="Arial"/>
      <w:lang w:eastAsia="en-US"/>
    </w:rPr>
  </w:style>
  <w:style w:type="paragraph" w:customStyle="1" w:styleId="text">
    <w:name w:val="text"/>
    <w:basedOn w:val="Normal"/>
    <w:link w:val="textChar"/>
    <w:rsid w:val="003443AB"/>
    <w:pPr>
      <w:keepLines/>
      <w:widowControl/>
      <w:overflowPunct/>
      <w:autoSpaceDE/>
      <w:autoSpaceDN/>
      <w:adjustRightInd/>
      <w:ind w:left="567" w:right="284"/>
      <w:textAlignment w:val="auto"/>
    </w:pPr>
  </w:style>
  <w:style w:type="character" w:customStyle="1" w:styleId="textChar">
    <w:name w:val="text Char"/>
    <w:link w:val="text"/>
    <w:locked/>
    <w:rsid w:val="003443AB"/>
    <w:rPr>
      <w:rFonts w:ascii="Arial" w:hAnsi="Arial"/>
    </w:rPr>
  </w:style>
  <w:style w:type="paragraph" w:customStyle="1" w:styleId="CharCharCharCharCharCharCharCharCharCharCharCharChar1">
    <w:name w:val="Char Char Char Char Char Char Char Char Char Char Char Char Char1"/>
    <w:basedOn w:val="Normal"/>
    <w:rsid w:val="003443AB"/>
    <w:pPr>
      <w:widowControl/>
      <w:overflowPunct/>
      <w:autoSpaceDE/>
      <w:autoSpaceDN/>
      <w:adjustRightInd/>
      <w:spacing w:after="160" w:line="240" w:lineRule="exact"/>
      <w:textAlignment w:val="auto"/>
    </w:pPr>
    <w:rPr>
      <w:rFonts w:ascii="Verdana" w:eastAsia="MS Mincho" w:hAnsi="Verdana" w:cs="Arial"/>
      <w:sz w:val="22"/>
      <w:lang w:eastAsia="ja-JP"/>
    </w:rPr>
  </w:style>
  <w:style w:type="character" w:customStyle="1" w:styleId="editsection">
    <w:name w:val="editsection"/>
    <w:basedOn w:val="DefaultParagraphFont"/>
    <w:rsid w:val="005A0F23"/>
  </w:style>
  <w:style w:type="character" w:customStyle="1" w:styleId="mw-headline">
    <w:name w:val="mw-headline"/>
    <w:basedOn w:val="DefaultParagraphFont"/>
    <w:rsid w:val="005A0F23"/>
  </w:style>
  <w:style w:type="paragraph" w:styleId="TableofFigures">
    <w:name w:val="table of figures"/>
    <w:basedOn w:val="Normal"/>
    <w:next w:val="Normal"/>
    <w:uiPriority w:val="99"/>
    <w:rsid w:val="00AB01AC"/>
    <w:pPr>
      <w:widowControl/>
      <w:suppressAutoHyphens/>
      <w:overflowPunct/>
      <w:autoSpaceDE/>
      <w:autoSpaceDN/>
      <w:adjustRightInd/>
      <w:spacing w:before="60"/>
      <w:ind w:left="400" w:hanging="400"/>
      <w:jc w:val="both"/>
      <w:textAlignment w:val="auto"/>
    </w:pPr>
  </w:style>
  <w:style w:type="paragraph" w:customStyle="1" w:styleId="SubHead">
    <w:name w:val="SubHead"/>
    <w:next w:val="Normal"/>
    <w:rsid w:val="00F9774B"/>
    <w:pPr>
      <w:suppressAutoHyphens/>
    </w:pPr>
    <w:rPr>
      <w:rFonts w:ascii="Arial" w:hAnsi="Arial"/>
      <w:b/>
      <w:sz w:val="26"/>
      <w:lang w:eastAsia="en-US"/>
    </w:rPr>
  </w:style>
  <w:style w:type="character" w:customStyle="1" w:styleId="BalloonTextChar">
    <w:name w:val="Balloon Text Char"/>
    <w:link w:val="BalloonText"/>
    <w:semiHidden/>
    <w:locked/>
    <w:rsid w:val="00F9774B"/>
    <w:rPr>
      <w:rFonts w:ascii="Tahoma" w:hAnsi="Tahoma" w:cs="Tahoma"/>
      <w:sz w:val="16"/>
      <w:szCs w:val="16"/>
      <w:lang w:eastAsia="en-US"/>
    </w:rPr>
  </w:style>
  <w:style w:type="paragraph" w:customStyle="1" w:styleId="GuideText">
    <w:name w:val="Guide Text"/>
    <w:basedOn w:val="Normal"/>
    <w:next w:val="Normal"/>
    <w:rsid w:val="008A2EBC"/>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overflowPunct/>
      <w:autoSpaceDE/>
      <w:autoSpaceDN/>
      <w:adjustRightInd/>
      <w:spacing w:after="120"/>
      <w:ind w:left="709"/>
      <w:jc w:val="both"/>
      <w:textAlignment w:val="auto"/>
    </w:pPr>
    <w:rPr>
      <w:rFonts w:cs="Arial"/>
      <w:iCs/>
      <w:vanish/>
      <w:color w:val="0000FF"/>
    </w:rPr>
  </w:style>
  <w:style w:type="character" w:customStyle="1" w:styleId="NormalIndentChar1">
    <w:name w:val="Normal Indent Char1"/>
    <w:aliases w:val="Normal Indent Char Char,ni Char,bold normal Char,o Char,ShortTab Char,ShortTab1 Char,ShortTab2 Char,ShortTab11 Char,ShortTab3 Char,ShortTab12 Char,ShortTab4 Char,ShortTab13 Char,ShortTab5 Char,ShortTab14 Char,ni Cha Char"/>
    <w:link w:val="NormalIndent"/>
    <w:locked/>
    <w:rsid w:val="005854B1"/>
    <w:rPr>
      <w:sz w:val="22"/>
      <w:lang w:eastAsia="en-US"/>
    </w:rPr>
  </w:style>
  <w:style w:type="character" w:customStyle="1" w:styleId="Heading3Char">
    <w:name w:val="Heading 3 Char"/>
    <w:aliases w:val="Numbered - 3 Char,H3 Char,h3 Char,h31 Char,h32 Char,Level 1 - 1 Char,Level 3 Topic Heading Char,3 Char,sub-sub Char,Level 3 Char,Minor1 Char,1.2.3. Char,heading3 Char,HHHeading Char,l3 Char,Level 3 Head Char,sh3 Char,NormalHeading 3 Char"/>
    <w:basedOn w:val="DefaultParagraphFont"/>
    <w:link w:val="Heading3"/>
    <w:uiPriority w:val="99"/>
    <w:locked/>
    <w:rsid w:val="00287F67"/>
    <w:rPr>
      <w:rFonts w:ascii="Arial" w:hAnsi="Arial"/>
      <w:kern w:val="28"/>
      <w:lang w:eastAsia="en-US"/>
    </w:rPr>
  </w:style>
  <w:style w:type="paragraph" w:customStyle="1" w:styleId="NormalPGP">
    <w:name w:val="Normal PGP"/>
    <w:basedOn w:val="Normal"/>
    <w:link w:val="NormalPGPChar"/>
    <w:rsid w:val="00224255"/>
    <w:pPr>
      <w:widowControl/>
      <w:overflowPunct/>
      <w:autoSpaceDE/>
      <w:autoSpaceDN/>
      <w:adjustRightInd/>
      <w:spacing w:before="120"/>
      <w:ind w:left="142"/>
      <w:jc w:val="both"/>
      <w:textAlignment w:val="auto"/>
    </w:pPr>
  </w:style>
  <w:style w:type="character" w:customStyle="1" w:styleId="NormalPGPChar">
    <w:name w:val="Normal PGP Char"/>
    <w:link w:val="NormalPGP"/>
    <w:rsid w:val="00224255"/>
    <w:rPr>
      <w:rFonts w:ascii="Arial" w:hAnsi="Arial"/>
      <w:lang w:eastAsia="en-US"/>
    </w:rPr>
  </w:style>
  <w:style w:type="paragraph" w:customStyle="1" w:styleId="Body2">
    <w:name w:val="Body 2"/>
    <w:basedOn w:val="Normal"/>
    <w:rsid w:val="009B2F6B"/>
    <w:pPr>
      <w:widowControl/>
      <w:overflowPunct/>
      <w:autoSpaceDE/>
      <w:autoSpaceDN/>
      <w:adjustRightInd/>
      <w:spacing w:after="240"/>
      <w:ind w:left="850"/>
      <w:jc w:val="both"/>
      <w:textAlignment w:val="auto"/>
    </w:pPr>
    <w:rPr>
      <w:rFonts w:cs="Arial"/>
      <w:lang w:eastAsia="en-GB"/>
    </w:rPr>
  </w:style>
  <w:style w:type="paragraph" w:styleId="BodyTextIndent3">
    <w:name w:val="Body Text Indent 3"/>
    <w:basedOn w:val="Normal"/>
    <w:link w:val="BodyTextIndent3Char"/>
    <w:uiPriority w:val="99"/>
    <w:rsid w:val="009B2F6B"/>
    <w:pPr>
      <w:widowControl/>
      <w:overflowPunct/>
      <w:autoSpaceDE/>
      <w:autoSpaceDN/>
      <w:adjustRightInd/>
      <w:spacing w:after="120"/>
      <w:ind w:left="283"/>
      <w:jc w:val="both"/>
      <w:textAlignment w:val="auto"/>
    </w:pPr>
    <w:rPr>
      <w:rFonts w:cs="Arial"/>
      <w:sz w:val="16"/>
      <w:szCs w:val="16"/>
      <w:lang w:eastAsia="en-GB"/>
    </w:rPr>
  </w:style>
  <w:style w:type="character" w:customStyle="1" w:styleId="BodyTextIndent3Char">
    <w:name w:val="Body Text Indent 3 Char"/>
    <w:basedOn w:val="DefaultParagraphFont"/>
    <w:link w:val="BodyTextIndent3"/>
    <w:uiPriority w:val="99"/>
    <w:rsid w:val="009B2F6B"/>
    <w:rPr>
      <w:rFonts w:ascii="Arial" w:hAnsi="Arial" w:cs="Arial"/>
      <w:sz w:val="16"/>
      <w:szCs w:val="16"/>
    </w:rPr>
  </w:style>
  <w:style w:type="character" w:customStyle="1" w:styleId="st1">
    <w:name w:val="st1"/>
    <w:basedOn w:val="DefaultParagraphFont"/>
    <w:rsid w:val="00EE34B0"/>
  </w:style>
  <w:style w:type="paragraph" w:styleId="Revision">
    <w:name w:val="Revision"/>
    <w:hidden/>
    <w:uiPriority w:val="99"/>
    <w:semiHidden/>
    <w:rsid w:val="00076DA7"/>
    <w:rPr>
      <w:rFonts w:ascii="Arial" w:hAnsi="Arial"/>
      <w:lang w:eastAsia="en-US"/>
    </w:rPr>
  </w:style>
  <w:style w:type="paragraph" w:customStyle="1" w:styleId="Body">
    <w:name w:val="Body"/>
    <w:aliases w:val="b,AOBoldkwn,Bullet"/>
    <w:link w:val="BodyChar1"/>
    <w:uiPriority w:val="99"/>
    <w:rsid w:val="004123F2"/>
    <w:pPr>
      <w:spacing w:before="120" w:after="120"/>
      <w:ind w:left="851"/>
    </w:pPr>
    <w:rPr>
      <w:rFonts w:ascii="Arial" w:hAnsi="Arial"/>
      <w:color w:val="000000"/>
      <w:lang w:eastAsia="en-US"/>
    </w:rPr>
  </w:style>
  <w:style w:type="character" w:customStyle="1" w:styleId="BodyChar1">
    <w:name w:val="Body Char1"/>
    <w:aliases w:val="b Char"/>
    <w:basedOn w:val="DefaultParagraphFont"/>
    <w:link w:val="Body"/>
    <w:uiPriority w:val="99"/>
    <w:locked/>
    <w:rsid w:val="004123F2"/>
    <w:rPr>
      <w:rFonts w:ascii="Arial" w:hAnsi="Arial"/>
      <w:color w:val="000000"/>
      <w:lang w:eastAsia="en-US"/>
    </w:rPr>
  </w:style>
  <w:style w:type="table" w:customStyle="1" w:styleId="TableGrid1">
    <w:name w:val="Table Grid1"/>
    <w:basedOn w:val="TableNormal"/>
    <w:next w:val="TableGrid"/>
    <w:rsid w:val="0012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0">
    <w:name w:val="body text Char"/>
    <w:link w:val="BodyText1"/>
    <w:locked/>
    <w:rsid w:val="00310D88"/>
    <w:rPr>
      <w:lang w:eastAsia="en-US"/>
    </w:rPr>
  </w:style>
  <w:style w:type="paragraph" w:customStyle="1" w:styleId="Level2">
    <w:name w:val="Level 2"/>
    <w:basedOn w:val="Body2"/>
    <w:link w:val="Level2Char"/>
    <w:uiPriority w:val="99"/>
    <w:rsid w:val="00095F47"/>
    <w:pPr>
      <w:tabs>
        <w:tab w:val="num" w:pos="850"/>
      </w:tabs>
      <w:ind w:hanging="850"/>
      <w:outlineLvl w:val="1"/>
    </w:pPr>
  </w:style>
  <w:style w:type="paragraph" w:customStyle="1" w:styleId="Level1">
    <w:name w:val="Level 1"/>
    <w:basedOn w:val="Normal"/>
    <w:uiPriority w:val="99"/>
    <w:rsid w:val="00095F47"/>
    <w:pPr>
      <w:widowControl/>
      <w:tabs>
        <w:tab w:val="num" w:pos="850"/>
      </w:tabs>
      <w:overflowPunct/>
      <w:autoSpaceDE/>
      <w:autoSpaceDN/>
      <w:adjustRightInd/>
      <w:spacing w:after="240"/>
      <w:ind w:left="850" w:hanging="850"/>
      <w:jc w:val="both"/>
      <w:textAlignment w:val="auto"/>
      <w:outlineLvl w:val="0"/>
    </w:pPr>
    <w:rPr>
      <w:rFonts w:cs="Arial"/>
      <w:lang w:eastAsia="en-GB"/>
    </w:rPr>
  </w:style>
  <w:style w:type="paragraph" w:customStyle="1" w:styleId="Level4">
    <w:name w:val="Level 4"/>
    <w:basedOn w:val="Normal"/>
    <w:uiPriority w:val="99"/>
    <w:rsid w:val="00095F47"/>
    <w:pPr>
      <w:widowControl/>
      <w:tabs>
        <w:tab w:val="num" w:pos="2551"/>
      </w:tabs>
      <w:overflowPunct/>
      <w:autoSpaceDE/>
      <w:autoSpaceDN/>
      <w:adjustRightInd/>
      <w:spacing w:after="240"/>
      <w:ind w:left="2551" w:hanging="850"/>
      <w:jc w:val="both"/>
      <w:textAlignment w:val="auto"/>
      <w:outlineLvl w:val="3"/>
    </w:pPr>
    <w:rPr>
      <w:rFonts w:cs="Arial"/>
      <w:lang w:eastAsia="en-GB"/>
    </w:rPr>
  </w:style>
  <w:style w:type="paragraph" w:customStyle="1" w:styleId="Level5">
    <w:name w:val="Level 5"/>
    <w:basedOn w:val="Normal"/>
    <w:uiPriority w:val="99"/>
    <w:rsid w:val="00095F47"/>
    <w:pPr>
      <w:widowControl/>
      <w:tabs>
        <w:tab w:val="num" w:pos="3402"/>
      </w:tabs>
      <w:overflowPunct/>
      <w:autoSpaceDE/>
      <w:autoSpaceDN/>
      <w:adjustRightInd/>
      <w:spacing w:after="240"/>
      <w:ind w:left="3402" w:hanging="851"/>
      <w:jc w:val="both"/>
      <w:textAlignment w:val="auto"/>
      <w:outlineLvl w:val="4"/>
    </w:pPr>
    <w:rPr>
      <w:rFonts w:cs="Arial"/>
      <w:lang w:eastAsia="en-GB"/>
    </w:rPr>
  </w:style>
  <w:style w:type="paragraph" w:customStyle="1" w:styleId="Level6">
    <w:name w:val="Level 6"/>
    <w:basedOn w:val="Normal"/>
    <w:uiPriority w:val="99"/>
    <w:rsid w:val="00095F47"/>
    <w:pPr>
      <w:widowControl/>
      <w:tabs>
        <w:tab w:val="num" w:pos="4252"/>
      </w:tabs>
      <w:overflowPunct/>
      <w:autoSpaceDE/>
      <w:autoSpaceDN/>
      <w:adjustRightInd/>
      <w:spacing w:after="240"/>
      <w:ind w:left="4252" w:hanging="850"/>
      <w:jc w:val="both"/>
      <w:textAlignment w:val="auto"/>
      <w:outlineLvl w:val="5"/>
    </w:pPr>
    <w:rPr>
      <w:rFonts w:cs="Arial"/>
      <w:lang w:eastAsia="en-GB"/>
    </w:rPr>
  </w:style>
  <w:style w:type="character" w:customStyle="1" w:styleId="ListParagraphChar">
    <w:name w:val="List Paragraph Char"/>
    <w:basedOn w:val="DefaultParagraphFont"/>
    <w:link w:val="ListParagraph"/>
    <w:uiPriority w:val="34"/>
    <w:locked/>
    <w:rsid w:val="00F06C5F"/>
    <w:rPr>
      <w:rFonts w:ascii="Arial" w:hAnsi="Arial"/>
      <w:lang w:eastAsia="en-US"/>
    </w:rPr>
  </w:style>
  <w:style w:type="character" w:customStyle="1" w:styleId="Level2Char">
    <w:name w:val="Level 2 Char"/>
    <w:basedOn w:val="DefaultParagraphFont"/>
    <w:link w:val="Level2"/>
    <w:uiPriority w:val="99"/>
    <w:locked/>
    <w:rsid w:val="003A66B5"/>
    <w:rPr>
      <w:rFonts w:ascii="Arial" w:hAnsi="Arial" w:cs="Arial"/>
    </w:rPr>
  </w:style>
  <w:style w:type="character" w:styleId="Emphasis">
    <w:name w:val="Emphasis"/>
    <w:basedOn w:val="DefaultParagraphFont"/>
    <w:uiPriority w:val="20"/>
    <w:qFormat/>
    <w:rsid w:val="000A0ED3"/>
    <w:rPr>
      <w:i/>
      <w:iCs/>
    </w:rPr>
  </w:style>
  <w:style w:type="paragraph" w:styleId="NormalWeb">
    <w:name w:val="Normal (Web)"/>
    <w:basedOn w:val="Normal"/>
    <w:unhideWhenUsed/>
    <w:rsid w:val="00156109"/>
    <w:pPr>
      <w:widowControl/>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character" w:styleId="PlaceholderText">
    <w:name w:val="Placeholder Text"/>
    <w:basedOn w:val="DefaultParagraphFont"/>
    <w:uiPriority w:val="99"/>
    <w:semiHidden/>
    <w:rsid w:val="00B14A5D"/>
    <w:rPr>
      <w:color w:val="808080"/>
    </w:rPr>
  </w:style>
  <w:style w:type="character" w:customStyle="1" w:styleId="TableContentChar">
    <w:name w:val="Table Content Char"/>
    <w:link w:val="TableContent"/>
    <w:locked/>
    <w:rsid w:val="00D05A65"/>
    <w:rPr>
      <w:rFonts w:ascii="Arial" w:hAnsi="Arial" w:cs="Arial"/>
    </w:rPr>
  </w:style>
  <w:style w:type="paragraph" w:customStyle="1" w:styleId="TableContent">
    <w:name w:val="Table Content"/>
    <w:basedOn w:val="Normal"/>
    <w:link w:val="TableContentChar"/>
    <w:qFormat/>
    <w:rsid w:val="00D05A65"/>
    <w:pPr>
      <w:widowControl/>
      <w:overflowPunct/>
      <w:autoSpaceDE/>
      <w:autoSpaceDN/>
      <w:adjustRightInd/>
      <w:spacing w:before="60" w:after="60"/>
      <w:jc w:val="both"/>
      <w:textAlignment w:val="auto"/>
    </w:pPr>
    <w:rPr>
      <w:rFonts w:cs="Arial"/>
    </w:rPr>
  </w:style>
  <w:style w:type="character" w:customStyle="1" w:styleId="TableHeadingChar">
    <w:name w:val="Table Heading Char"/>
    <w:link w:val="TableHeading"/>
    <w:locked/>
    <w:rsid w:val="00D05A65"/>
    <w:rPr>
      <w:rFonts w:ascii="Arial" w:hAnsi="Arial" w:cs="Arial"/>
      <w:b/>
    </w:rPr>
  </w:style>
  <w:style w:type="paragraph" w:customStyle="1" w:styleId="TableHeading">
    <w:name w:val="Table Heading"/>
    <w:basedOn w:val="TableContent"/>
    <w:link w:val="TableHeadingChar"/>
    <w:qFormat/>
    <w:rsid w:val="00D05A65"/>
    <w:pPr>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Body Text Indent 3" w:uiPriority="99"/>
    <w:lsdException w:name="Hyperlink" w:uiPriority="99"/>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919"/>
    <w:pPr>
      <w:widowControl w:val="0"/>
      <w:overflowPunct w:val="0"/>
      <w:autoSpaceDE w:val="0"/>
      <w:autoSpaceDN w:val="0"/>
      <w:adjustRightInd w:val="0"/>
      <w:textAlignment w:val="baseline"/>
    </w:pPr>
    <w:rPr>
      <w:rFonts w:ascii="Arial" w:hAnsi="Arial"/>
      <w:lang w:eastAsia="en-US"/>
    </w:rPr>
  </w:style>
  <w:style w:type="paragraph" w:styleId="Heading1">
    <w:name w:val="heading 1"/>
    <w:aliases w:val="Numbered - 1,Section,h1,h11,H1,Attribute Heading 1,Attribute Heading 11,Attribute Heading 12,Attribute Heading 13,Attribute Heading 111,Attribute Heading 121,Attribute Heading 14,Attribute Heading 112,Attribute Heading 122,Attribute Heading 15"/>
    <w:basedOn w:val="Normal"/>
    <w:next w:val="Normal"/>
    <w:qFormat/>
    <w:rsid w:val="004C1A97"/>
    <w:pPr>
      <w:keepNext/>
      <w:keepLines/>
      <w:spacing w:before="240" w:after="240"/>
      <w:outlineLvl w:val="0"/>
    </w:pPr>
    <w:rPr>
      <w:b/>
      <w:kern w:val="28"/>
    </w:rPr>
  </w:style>
  <w:style w:type="paragraph" w:styleId="Heading2">
    <w:name w:val="heading 2"/>
    <w:aliases w:val="Numbered - 2,Major,H2,Topic Headding,h2,2,headi,heading2,h21,h22,21,Reset numbering,Heading 2 Number,Heading 2a,PARA2,PARA21,PARA22,PARA23,PARA24,PARA25,T23,chn,Chapter x.x,cont2,A.B.C.,l2,T2,Outline2,T21,T22,Outline21,T211,H21,Heading 2 Hidde"/>
    <w:basedOn w:val="Heading1"/>
    <w:next w:val="Normal"/>
    <w:qFormat/>
    <w:rsid w:val="00272008"/>
    <w:pPr>
      <w:outlineLvl w:val="1"/>
    </w:pPr>
  </w:style>
  <w:style w:type="paragraph" w:styleId="Heading3">
    <w:name w:val="heading 3"/>
    <w:aliases w:val="Numbered - 3,H3,h3,h31,h32,Level 1 - 1,Level 3 Topic Heading,3,sub-sub,Level 3,Minor1,1.2.3.,heading3,HHHeading,l3,Level 3 Head,sh3,NormalHeading 3,Chapter x.x.x,Title3,1.1.1 Heading 3,(Alt+3),(Alt+3)1,(Alt+3)2,(Alt+3)3,(Alt+3)4,cont3,Heading "/>
    <w:basedOn w:val="Heading2"/>
    <w:next w:val="Normal"/>
    <w:link w:val="Heading3Char"/>
    <w:uiPriority w:val="99"/>
    <w:qFormat/>
    <w:rsid w:val="00A0709E"/>
    <w:pPr>
      <w:keepNext w:val="0"/>
      <w:keepLines w:val="0"/>
      <w:spacing w:before="0" w:after="0"/>
      <w:outlineLvl w:val="2"/>
    </w:pPr>
    <w:rPr>
      <w:b w:val="0"/>
    </w:rPr>
  </w:style>
  <w:style w:type="paragraph" w:styleId="Heading4">
    <w:name w:val="heading 4"/>
    <w:aliases w:val="Numbered - 4,Sub-Minor,h4,Level 2 - a,H4,Req,H41,Bullet 1,Project table,Propos,Bullet 11,Bullet 12,Bullet 13,Bullet 14,Bullet 15,Bullet 16,PR12,Schedule,4heading,4,(Shift Ctrl 4),Titre 41,t4.T4,a) b) c),(Alt+4),(Alt+4)1,H42,(Alt+4)2,H43,(Alt+4"/>
    <w:basedOn w:val="Heading3"/>
    <w:next w:val="Normal"/>
    <w:uiPriority w:val="9"/>
    <w:qFormat/>
    <w:rsid w:val="006A09AB"/>
    <w:pPr>
      <w:numPr>
        <w:ilvl w:val="3"/>
        <w:numId w:val="4"/>
      </w:numPr>
      <w:outlineLvl w:val="3"/>
    </w:pPr>
  </w:style>
  <w:style w:type="paragraph" w:styleId="Heading5">
    <w:name w:val="heading 5"/>
    <w:aliases w:val="Numbered - 5"/>
    <w:basedOn w:val="Heading4"/>
    <w:next w:val="Normal"/>
    <w:qFormat/>
    <w:rsid w:val="006A09AB"/>
    <w:pPr>
      <w:numPr>
        <w:ilvl w:val="4"/>
      </w:numPr>
      <w:outlineLvl w:val="4"/>
    </w:pPr>
  </w:style>
  <w:style w:type="paragraph" w:styleId="Heading6">
    <w:name w:val="heading 6"/>
    <w:aliases w:val="Numbered - 6"/>
    <w:basedOn w:val="Heading5"/>
    <w:next w:val="Normal"/>
    <w:qFormat/>
    <w:rsid w:val="006A09AB"/>
    <w:pPr>
      <w:numPr>
        <w:ilvl w:val="5"/>
      </w:numPr>
      <w:outlineLvl w:val="5"/>
    </w:pPr>
  </w:style>
  <w:style w:type="paragraph" w:styleId="Heading7">
    <w:name w:val="heading 7"/>
    <w:aliases w:val="Numbered - 7"/>
    <w:basedOn w:val="Heading6"/>
    <w:next w:val="Normal"/>
    <w:qFormat/>
    <w:rsid w:val="006A09AB"/>
    <w:pPr>
      <w:numPr>
        <w:ilvl w:val="6"/>
      </w:numPr>
      <w:outlineLvl w:val="6"/>
    </w:pPr>
  </w:style>
  <w:style w:type="paragraph" w:styleId="Heading8">
    <w:name w:val="heading 8"/>
    <w:aliases w:val="Numbered - 8"/>
    <w:basedOn w:val="Heading7"/>
    <w:next w:val="Normal"/>
    <w:qFormat/>
    <w:rsid w:val="006A09AB"/>
    <w:pPr>
      <w:numPr>
        <w:ilvl w:val="7"/>
      </w:numPr>
      <w:outlineLvl w:val="7"/>
    </w:pPr>
  </w:style>
  <w:style w:type="paragraph" w:styleId="Heading9">
    <w:name w:val="heading 9"/>
    <w:aliases w:val="Numbered - 9,Titre 10"/>
    <w:basedOn w:val="Heading8"/>
    <w:next w:val="Normal"/>
    <w:link w:val="Heading9Char"/>
    <w:qFormat/>
    <w:rsid w:val="006A09A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1A97"/>
  </w:style>
  <w:style w:type="paragraph" w:styleId="BodyTextIndent">
    <w:name w:val="Body Text Indent"/>
    <w:basedOn w:val="Normal"/>
    <w:link w:val="BodyTextIndentChar"/>
    <w:rsid w:val="004C1A97"/>
    <w:pPr>
      <w:ind w:left="288"/>
    </w:pPr>
  </w:style>
  <w:style w:type="paragraph" w:customStyle="1" w:styleId="DfESBullets">
    <w:name w:val="DfESBullets"/>
    <w:basedOn w:val="Normal"/>
    <w:rsid w:val="004C1A97"/>
    <w:pPr>
      <w:numPr>
        <w:numId w:val="1"/>
      </w:numPr>
      <w:spacing w:after="240"/>
    </w:pPr>
  </w:style>
  <w:style w:type="paragraph" w:customStyle="1" w:styleId="DfESOutNumbered">
    <w:name w:val="DfESOutNumbered"/>
    <w:basedOn w:val="Normal"/>
    <w:rsid w:val="00E366D6"/>
    <w:pPr>
      <w:numPr>
        <w:numId w:val="2"/>
      </w:numPr>
      <w:spacing w:after="240"/>
    </w:pPr>
  </w:style>
  <w:style w:type="paragraph" w:styleId="Footer">
    <w:name w:val="footer"/>
    <w:basedOn w:val="Normal"/>
    <w:rsid w:val="004C1A97"/>
    <w:pPr>
      <w:tabs>
        <w:tab w:val="center" w:pos="4153"/>
        <w:tab w:val="right" w:pos="8306"/>
      </w:tabs>
    </w:pPr>
  </w:style>
  <w:style w:type="paragraph" w:styleId="Header">
    <w:name w:val="header"/>
    <w:aliases w:val="h"/>
    <w:basedOn w:val="Normal"/>
    <w:rsid w:val="004C1A97"/>
    <w:pPr>
      <w:tabs>
        <w:tab w:val="center" w:pos="4153"/>
        <w:tab w:val="right" w:pos="8306"/>
      </w:tabs>
    </w:pPr>
  </w:style>
  <w:style w:type="paragraph" w:customStyle="1" w:styleId="Heading">
    <w:name w:val="Heading"/>
    <w:basedOn w:val="Normal"/>
    <w:next w:val="Normal"/>
    <w:rsid w:val="004C1A97"/>
    <w:pPr>
      <w:keepNext/>
      <w:keepLines/>
      <w:spacing w:before="240" w:after="240"/>
      <w:ind w:left="-720"/>
    </w:pPr>
    <w:rPr>
      <w:b/>
    </w:rPr>
  </w:style>
  <w:style w:type="paragraph" w:customStyle="1" w:styleId="MinuteTop">
    <w:name w:val="Minute Top"/>
    <w:basedOn w:val="Normal"/>
    <w:rsid w:val="004C1A97"/>
    <w:pPr>
      <w:tabs>
        <w:tab w:val="left" w:pos="4680"/>
        <w:tab w:val="left" w:pos="5587"/>
      </w:tabs>
    </w:pPr>
  </w:style>
  <w:style w:type="paragraph" w:customStyle="1" w:styleId="Numbered">
    <w:name w:val="Numbered"/>
    <w:basedOn w:val="Normal"/>
    <w:rsid w:val="004C1A97"/>
    <w:pPr>
      <w:spacing w:after="240"/>
    </w:pPr>
  </w:style>
  <w:style w:type="character" w:styleId="PageNumber">
    <w:name w:val="page number"/>
    <w:basedOn w:val="DefaultParagraphFont"/>
    <w:rsid w:val="004C1A97"/>
  </w:style>
  <w:style w:type="paragraph" w:customStyle="1" w:styleId="ISAText">
    <w:name w:val="ISA Text"/>
    <w:basedOn w:val="Normal"/>
    <w:link w:val="ISATextChar"/>
    <w:uiPriority w:val="99"/>
    <w:rsid w:val="00D60EBF"/>
    <w:pPr>
      <w:ind w:left="720"/>
    </w:pPr>
    <w:rPr>
      <w:sz w:val="24"/>
    </w:rPr>
  </w:style>
  <w:style w:type="paragraph" w:customStyle="1" w:styleId="ISAHead1">
    <w:name w:val="ISA Head 1"/>
    <w:basedOn w:val="ISAText"/>
    <w:next w:val="ISAText"/>
    <w:autoRedefine/>
    <w:rsid w:val="00BA364C"/>
    <w:pPr>
      <w:keepLines/>
      <w:numPr>
        <w:numId w:val="4"/>
      </w:numPr>
      <w:outlineLvl w:val="0"/>
    </w:pPr>
    <w:rPr>
      <w:b/>
    </w:rPr>
  </w:style>
  <w:style w:type="paragraph" w:customStyle="1" w:styleId="Sub-Heading">
    <w:name w:val="Sub-Heading"/>
    <w:basedOn w:val="Heading"/>
    <w:next w:val="Numbered"/>
    <w:rsid w:val="004C1A97"/>
    <w:pPr>
      <w:spacing w:before="0"/>
    </w:pPr>
  </w:style>
  <w:style w:type="paragraph" w:styleId="Subtitle">
    <w:name w:val="Subtitle"/>
    <w:basedOn w:val="Normal"/>
    <w:qFormat/>
    <w:rsid w:val="004C1A97"/>
    <w:pPr>
      <w:spacing w:after="60"/>
      <w:jc w:val="center"/>
    </w:pPr>
    <w:rPr>
      <w:i/>
    </w:rPr>
  </w:style>
  <w:style w:type="paragraph" w:customStyle="1" w:styleId="ISAHead2">
    <w:name w:val="ISA Head 2"/>
    <w:basedOn w:val="ISAHead1"/>
    <w:next w:val="ISAText"/>
    <w:autoRedefine/>
    <w:rsid w:val="009330D5"/>
    <w:pPr>
      <w:keepNext/>
      <w:numPr>
        <w:ilvl w:val="1"/>
      </w:numPr>
      <w:outlineLvl w:val="1"/>
    </w:pPr>
  </w:style>
  <w:style w:type="paragraph" w:customStyle="1" w:styleId="ISAHead3">
    <w:name w:val="ISA Head 3"/>
    <w:basedOn w:val="ISAHead2"/>
    <w:next w:val="ISAText"/>
    <w:autoRedefine/>
    <w:rsid w:val="006A09AB"/>
    <w:pPr>
      <w:numPr>
        <w:ilvl w:val="2"/>
      </w:numPr>
      <w:outlineLvl w:val="2"/>
    </w:pPr>
  </w:style>
  <w:style w:type="paragraph" w:customStyle="1" w:styleId="ISAAnnex1">
    <w:name w:val="ISA Annex 1"/>
    <w:basedOn w:val="ISAHead1"/>
    <w:next w:val="ISAText"/>
    <w:rsid w:val="00AF512C"/>
    <w:pPr>
      <w:numPr>
        <w:numId w:val="3"/>
      </w:numPr>
    </w:pPr>
  </w:style>
  <w:style w:type="paragraph" w:styleId="Date">
    <w:name w:val="Date"/>
    <w:basedOn w:val="Normal"/>
    <w:next w:val="Normal"/>
    <w:rsid w:val="00EA4F11"/>
    <w:pPr>
      <w:widowControl/>
      <w:overflowPunct/>
      <w:autoSpaceDE/>
      <w:autoSpaceDN/>
      <w:adjustRightInd/>
      <w:spacing w:before="160" w:after="160" w:line="320" w:lineRule="atLeast"/>
      <w:textAlignment w:val="auto"/>
    </w:pPr>
    <w:rPr>
      <w:sz w:val="28"/>
    </w:rPr>
  </w:style>
  <w:style w:type="paragraph" w:customStyle="1" w:styleId="ISAHeader">
    <w:name w:val="ISA Header"/>
    <w:basedOn w:val="Header"/>
    <w:rsid w:val="00BE50C4"/>
    <w:rPr>
      <w:rFonts w:cs="Arial"/>
      <w:sz w:val="24"/>
      <w:szCs w:val="22"/>
    </w:rPr>
  </w:style>
  <w:style w:type="table" w:styleId="TableGrid">
    <w:name w:val="Table Grid"/>
    <w:basedOn w:val="TableNormal"/>
    <w:uiPriority w:val="59"/>
    <w:rsid w:val="009F3DD6"/>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AFooter">
    <w:name w:val="ISA Footer"/>
    <w:basedOn w:val="Footer"/>
    <w:rsid w:val="00E72CD0"/>
    <w:rPr>
      <w:sz w:val="18"/>
      <w:szCs w:val="18"/>
    </w:rPr>
  </w:style>
  <w:style w:type="paragraph" w:customStyle="1" w:styleId="TableTitles">
    <w:name w:val="Table Titles"/>
    <w:basedOn w:val="Normal"/>
    <w:rsid w:val="00AF75D2"/>
    <w:pPr>
      <w:widowControl/>
      <w:overflowPunct/>
      <w:autoSpaceDE/>
      <w:autoSpaceDN/>
      <w:adjustRightInd/>
      <w:spacing w:before="40" w:after="40" w:line="200" w:lineRule="atLeast"/>
      <w:jc w:val="both"/>
      <w:textAlignment w:val="auto"/>
    </w:pPr>
    <w:rPr>
      <w:b/>
      <w:bCs/>
      <w:color w:val="0000CC"/>
      <w:sz w:val="18"/>
    </w:rPr>
  </w:style>
  <w:style w:type="paragraph" w:styleId="Caption">
    <w:name w:val="caption"/>
    <w:basedOn w:val="Normal"/>
    <w:next w:val="Normal"/>
    <w:link w:val="CaptionChar"/>
    <w:qFormat/>
    <w:rsid w:val="00AF75D2"/>
    <w:pPr>
      <w:widowControl/>
      <w:overflowPunct/>
      <w:autoSpaceDE/>
      <w:autoSpaceDN/>
      <w:adjustRightInd/>
      <w:spacing w:after="160" w:line="320" w:lineRule="atLeast"/>
      <w:ind w:left="360" w:hanging="360"/>
      <w:textAlignment w:val="auto"/>
    </w:pPr>
    <w:rPr>
      <w:b/>
    </w:rPr>
  </w:style>
  <w:style w:type="paragraph" w:styleId="TOC1">
    <w:name w:val="toc 1"/>
    <w:basedOn w:val="Normal"/>
    <w:next w:val="Normal"/>
    <w:autoRedefine/>
    <w:uiPriority w:val="39"/>
    <w:rsid w:val="00266511"/>
    <w:pPr>
      <w:tabs>
        <w:tab w:val="left" w:pos="1134"/>
        <w:tab w:val="right" w:leader="dot" w:pos="9016"/>
      </w:tabs>
      <w:spacing w:before="120"/>
    </w:pPr>
    <w:rPr>
      <w:b/>
    </w:rPr>
  </w:style>
  <w:style w:type="paragraph" w:styleId="TOC2">
    <w:name w:val="toc 2"/>
    <w:basedOn w:val="TOC1"/>
    <w:next w:val="Normal"/>
    <w:autoRedefine/>
    <w:uiPriority w:val="39"/>
    <w:rsid w:val="00857136"/>
    <w:pPr>
      <w:tabs>
        <w:tab w:val="clear" w:pos="1134"/>
        <w:tab w:val="clear" w:pos="9016"/>
        <w:tab w:val="left" w:pos="1440"/>
        <w:tab w:val="right" w:leader="dot" w:pos="9000"/>
      </w:tabs>
      <w:spacing w:before="0"/>
    </w:pPr>
    <w:rPr>
      <w:b w:val="0"/>
    </w:rPr>
  </w:style>
  <w:style w:type="paragraph" w:styleId="TOC3">
    <w:name w:val="toc 3"/>
    <w:basedOn w:val="TOC2"/>
    <w:next w:val="Normal"/>
    <w:autoRedefine/>
    <w:semiHidden/>
    <w:rsid w:val="00227DE2"/>
    <w:pPr>
      <w:tabs>
        <w:tab w:val="clear" w:pos="1440"/>
        <w:tab w:val="left" w:pos="1800"/>
      </w:tabs>
    </w:pPr>
  </w:style>
  <w:style w:type="character" w:styleId="Hyperlink">
    <w:name w:val="Hyperlink"/>
    <w:uiPriority w:val="99"/>
    <w:rsid w:val="00B816C1"/>
    <w:rPr>
      <w:color w:val="0000FF"/>
      <w:u w:val="single"/>
    </w:rPr>
  </w:style>
  <w:style w:type="paragraph" w:customStyle="1" w:styleId="ISAAnnex2">
    <w:name w:val="ISA Annex 2"/>
    <w:basedOn w:val="ISAAnnex1"/>
    <w:next w:val="ISAText"/>
    <w:rsid w:val="00AF512C"/>
    <w:pPr>
      <w:numPr>
        <w:ilvl w:val="1"/>
      </w:numPr>
      <w:outlineLvl w:val="1"/>
    </w:pPr>
  </w:style>
  <w:style w:type="paragraph" w:customStyle="1" w:styleId="ISAAnnex3">
    <w:name w:val="ISA Annex 3"/>
    <w:basedOn w:val="ISAAnnex2"/>
    <w:next w:val="ISAText"/>
    <w:rsid w:val="00AF512C"/>
    <w:pPr>
      <w:numPr>
        <w:ilvl w:val="2"/>
      </w:numPr>
      <w:outlineLvl w:val="2"/>
    </w:pPr>
  </w:style>
  <w:style w:type="paragraph" w:styleId="BodyText2">
    <w:name w:val="Body Text 2"/>
    <w:basedOn w:val="Normal"/>
    <w:rsid w:val="00454B29"/>
    <w:pPr>
      <w:spacing w:after="120" w:line="480" w:lineRule="auto"/>
    </w:pPr>
  </w:style>
  <w:style w:type="paragraph" w:styleId="TOC4">
    <w:name w:val="toc 4"/>
    <w:basedOn w:val="TOC3"/>
    <w:next w:val="Normal"/>
    <w:autoRedefine/>
    <w:semiHidden/>
    <w:rsid w:val="00D14277"/>
  </w:style>
  <w:style w:type="paragraph" w:styleId="BodyTextIndent2">
    <w:name w:val="Body Text Indent 2"/>
    <w:basedOn w:val="Normal"/>
    <w:rsid w:val="00454B29"/>
    <w:pPr>
      <w:spacing w:after="120" w:line="480" w:lineRule="auto"/>
      <w:ind w:left="283"/>
    </w:pPr>
  </w:style>
  <w:style w:type="character" w:styleId="CommentReference">
    <w:name w:val="annotation reference"/>
    <w:uiPriority w:val="99"/>
    <w:rsid w:val="00C73433"/>
    <w:rPr>
      <w:sz w:val="16"/>
      <w:szCs w:val="16"/>
    </w:rPr>
  </w:style>
  <w:style w:type="paragraph" w:styleId="CommentText">
    <w:name w:val="annotation text"/>
    <w:basedOn w:val="Normal"/>
    <w:link w:val="CommentTextChar"/>
    <w:uiPriority w:val="99"/>
    <w:rsid w:val="00C73433"/>
  </w:style>
  <w:style w:type="paragraph" w:styleId="BalloonText">
    <w:name w:val="Balloon Text"/>
    <w:basedOn w:val="Normal"/>
    <w:link w:val="BalloonTextChar"/>
    <w:semiHidden/>
    <w:rsid w:val="00C73433"/>
    <w:rPr>
      <w:rFonts w:ascii="Tahoma" w:hAnsi="Tahoma"/>
      <w:sz w:val="16"/>
      <w:szCs w:val="16"/>
    </w:rPr>
  </w:style>
  <w:style w:type="paragraph" w:styleId="BodyText3">
    <w:name w:val="Body Text 3"/>
    <w:basedOn w:val="Normal"/>
    <w:link w:val="BodyText3Char"/>
    <w:rsid w:val="00246E3A"/>
    <w:pPr>
      <w:keepLines/>
      <w:spacing w:after="120"/>
    </w:pPr>
    <w:rPr>
      <w:sz w:val="16"/>
      <w:szCs w:val="16"/>
    </w:rPr>
  </w:style>
  <w:style w:type="character" w:customStyle="1" w:styleId="BodyText3Char">
    <w:name w:val="Body Text 3 Char"/>
    <w:link w:val="BodyText3"/>
    <w:rsid w:val="00246E3A"/>
    <w:rPr>
      <w:rFonts w:ascii="Arial" w:hAnsi="Arial"/>
      <w:sz w:val="16"/>
      <w:szCs w:val="16"/>
      <w:lang w:eastAsia="en-US"/>
    </w:rPr>
  </w:style>
  <w:style w:type="paragraph" w:styleId="NormalIndent">
    <w:name w:val="Normal Indent"/>
    <w:aliases w:val="Normal Indent Char,ni,bold normal,o,ShortTab,ShortTab1,ShortTab2,ShortTab11,ShortTab3,ShortTab12,ShortTab4,ShortTab13,ShortTab5,ShortTab14,Normal Indent Char2 Char,Normal Indent Char Char2 Char,Normal Indent Char1 Char1 Char1 Char1,ni Cha"/>
    <w:basedOn w:val="Normal"/>
    <w:link w:val="NormalIndentChar1"/>
    <w:rsid w:val="00246E3A"/>
    <w:pPr>
      <w:keepLines/>
      <w:widowControl/>
      <w:tabs>
        <w:tab w:val="left" w:pos="2552"/>
      </w:tabs>
      <w:overflowPunct/>
      <w:autoSpaceDE/>
      <w:autoSpaceDN/>
      <w:adjustRightInd/>
      <w:ind w:left="720"/>
      <w:jc w:val="both"/>
      <w:textAlignment w:val="auto"/>
    </w:pPr>
    <w:rPr>
      <w:rFonts w:ascii="Times New Roman" w:hAnsi="Times New Roman"/>
      <w:sz w:val="22"/>
    </w:rPr>
  </w:style>
  <w:style w:type="paragraph" w:styleId="FootnoteText">
    <w:name w:val="footnote text"/>
    <w:basedOn w:val="Normal"/>
    <w:link w:val="FootnoteTextChar"/>
    <w:rsid w:val="00246E3A"/>
    <w:pPr>
      <w:keepLines/>
      <w:widowControl/>
      <w:tabs>
        <w:tab w:val="left" w:pos="284"/>
      </w:tabs>
      <w:overflowPunct/>
      <w:autoSpaceDE/>
      <w:autoSpaceDN/>
      <w:adjustRightInd/>
      <w:jc w:val="both"/>
      <w:textAlignment w:val="auto"/>
    </w:pPr>
    <w:rPr>
      <w:rFonts w:ascii="Times New Roman" w:hAnsi="Times New Roman"/>
    </w:rPr>
  </w:style>
  <w:style w:type="character" w:customStyle="1" w:styleId="FootnoteTextChar">
    <w:name w:val="Footnote Text Char"/>
    <w:link w:val="FootnoteText"/>
    <w:rsid w:val="00246E3A"/>
    <w:rPr>
      <w:lang w:eastAsia="en-US"/>
    </w:rPr>
  </w:style>
  <w:style w:type="paragraph" w:customStyle="1" w:styleId="BodyText1">
    <w:name w:val="Body Text1"/>
    <w:link w:val="bodytextChar0"/>
    <w:rsid w:val="00246E3A"/>
    <w:pPr>
      <w:keepLines/>
      <w:spacing w:after="120" w:line="220" w:lineRule="atLeast"/>
    </w:pPr>
    <w:rPr>
      <w:lang w:eastAsia="en-US"/>
    </w:rPr>
  </w:style>
  <w:style w:type="paragraph" w:styleId="ListBullet">
    <w:name w:val="List Bullet"/>
    <w:aliases w:val="UL,List Bullet Char1,List Bullet Char1 Char,List Bullet Char Char Char, Char"/>
    <w:basedOn w:val="Normal"/>
    <w:rsid w:val="00246E3A"/>
    <w:pPr>
      <w:keepLines/>
      <w:widowControl/>
      <w:tabs>
        <w:tab w:val="left" w:pos="284"/>
      </w:tabs>
      <w:overflowPunct/>
      <w:autoSpaceDE/>
      <w:autoSpaceDN/>
      <w:adjustRightInd/>
      <w:spacing w:after="80"/>
      <w:ind w:left="284" w:hanging="284"/>
      <w:jc w:val="both"/>
      <w:textAlignment w:val="auto"/>
    </w:pPr>
    <w:rPr>
      <w:rFonts w:ascii="Times New Roman" w:hAnsi="Times New Roman"/>
      <w:sz w:val="22"/>
    </w:rPr>
  </w:style>
  <w:style w:type="paragraph" w:customStyle="1" w:styleId="TableBullets">
    <w:name w:val="Table Bullets"/>
    <w:basedOn w:val="ListBullet"/>
    <w:rsid w:val="00246E3A"/>
    <w:pPr>
      <w:tabs>
        <w:tab w:val="clear" w:pos="284"/>
        <w:tab w:val="left" w:pos="288"/>
        <w:tab w:val="num" w:pos="1080"/>
      </w:tabs>
      <w:spacing w:before="60" w:after="40" w:line="240" w:lineRule="atLeast"/>
      <w:ind w:left="1080" w:hanging="360"/>
      <w:jc w:val="left"/>
    </w:pPr>
    <w:rPr>
      <w:rFonts w:ascii="Verdana" w:hAnsi="Verdana"/>
      <w:bCs/>
      <w:sz w:val="18"/>
      <w:lang w:val="en-US"/>
    </w:rPr>
  </w:style>
  <w:style w:type="paragraph" w:customStyle="1" w:styleId="TableText">
    <w:name w:val="Table Text"/>
    <w:basedOn w:val="Normal"/>
    <w:link w:val="TableTextChar"/>
    <w:rsid w:val="00246E3A"/>
    <w:pPr>
      <w:keepNext/>
      <w:keepLines/>
      <w:widowControl/>
      <w:overflowPunct/>
      <w:autoSpaceDE/>
      <w:autoSpaceDN/>
      <w:adjustRightInd/>
      <w:spacing w:before="40" w:after="40" w:line="240" w:lineRule="atLeast"/>
      <w:textAlignment w:val="auto"/>
    </w:pPr>
    <w:rPr>
      <w:rFonts w:ascii="Verdana" w:hAnsi="Verdana"/>
      <w:sz w:val="18"/>
      <w:lang w:val="en-US"/>
    </w:rPr>
  </w:style>
  <w:style w:type="character" w:customStyle="1" w:styleId="TableTextChar">
    <w:name w:val="Table Text Char"/>
    <w:link w:val="TableText"/>
    <w:rsid w:val="00246E3A"/>
    <w:rPr>
      <w:rFonts w:ascii="Verdana" w:hAnsi="Verdana"/>
      <w:sz w:val="18"/>
      <w:lang w:val="en-US" w:eastAsia="en-US"/>
    </w:rPr>
  </w:style>
  <w:style w:type="paragraph" w:styleId="CommentSubject">
    <w:name w:val="annotation subject"/>
    <w:basedOn w:val="CommentText"/>
    <w:next w:val="CommentText"/>
    <w:link w:val="CommentSubjectChar"/>
    <w:rsid w:val="00246E3A"/>
    <w:pPr>
      <w:keepLines/>
    </w:pPr>
    <w:rPr>
      <w:b/>
      <w:bCs/>
    </w:rPr>
  </w:style>
  <w:style w:type="character" w:customStyle="1" w:styleId="CommentTextChar">
    <w:name w:val="Comment Text Char"/>
    <w:link w:val="CommentText"/>
    <w:uiPriority w:val="99"/>
    <w:rsid w:val="00246E3A"/>
    <w:rPr>
      <w:rFonts w:ascii="Arial" w:hAnsi="Arial"/>
      <w:lang w:eastAsia="en-US"/>
    </w:rPr>
  </w:style>
  <w:style w:type="character" w:customStyle="1" w:styleId="CommentSubjectChar">
    <w:name w:val="Comment Subject Char"/>
    <w:basedOn w:val="CommentTextChar"/>
    <w:link w:val="CommentSubject"/>
    <w:rsid w:val="00246E3A"/>
    <w:rPr>
      <w:rFonts w:ascii="Arial" w:hAnsi="Arial"/>
      <w:lang w:eastAsia="en-US"/>
    </w:rPr>
  </w:style>
  <w:style w:type="paragraph" w:customStyle="1" w:styleId="StyleHeading3">
    <w:name w:val="Style Heading 3"/>
    <w:basedOn w:val="Heading3"/>
    <w:next w:val="Normal"/>
    <w:rsid w:val="00246E3A"/>
    <w:pPr>
      <w:keepNext/>
      <w:widowControl/>
      <w:numPr>
        <w:ilvl w:val="2"/>
      </w:numPr>
      <w:tabs>
        <w:tab w:val="num" w:pos="794"/>
      </w:tabs>
      <w:overflowPunct/>
      <w:autoSpaceDE/>
      <w:autoSpaceDN/>
      <w:adjustRightInd/>
      <w:spacing w:before="240" w:after="60"/>
      <w:ind w:left="794" w:hanging="794"/>
      <w:textAlignment w:val="auto"/>
    </w:pPr>
    <w:rPr>
      <w:rFonts w:ascii="Garamond" w:hAnsi="Garamond" w:cs="Arial"/>
      <w:b/>
      <w:bCs/>
      <w:kern w:val="0"/>
      <w:sz w:val="26"/>
      <w:szCs w:val="26"/>
      <w:lang w:val="en-US"/>
    </w:rPr>
  </w:style>
  <w:style w:type="paragraph" w:styleId="NoSpacing">
    <w:name w:val="No Spacing"/>
    <w:qFormat/>
    <w:rsid w:val="00246E3A"/>
    <w:rPr>
      <w:rFonts w:ascii="Calibri" w:eastAsia="Calibri" w:hAnsi="Calibri"/>
      <w:sz w:val="22"/>
      <w:szCs w:val="22"/>
      <w:lang w:val="en-US" w:eastAsia="en-US"/>
    </w:rPr>
  </w:style>
  <w:style w:type="character" w:styleId="LineNumber">
    <w:name w:val="line number"/>
    <w:basedOn w:val="DefaultParagraphFont"/>
    <w:rsid w:val="00246E3A"/>
  </w:style>
  <w:style w:type="character" w:styleId="FootnoteReference">
    <w:name w:val="footnote reference"/>
    <w:rsid w:val="00246E3A"/>
    <w:rPr>
      <w:vertAlign w:val="superscript"/>
    </w:rPr>
  </w:style>
  <w:style w:type="character" w:styleId="FollowedHyperlink">
    <w:name w:val="FollowedHyperlink"/>
    <w:rsid w:val="00246E3A"/>
    <w:rPr>
      <w:color w:val="800080"/>
      <w:u w:val="single"/>
    </w:rPr>
  </w:style>
  <w:style w:type="paragraph" w:styleId="DocumentMap">
    <w:name w:val="Document Map"/>
    <w:basedOn w:val="Normal"/>
    <w:link w:val="DocumentMapChar"/>
    <w:rsid w:val="00246E3A"/>
    <w:pPr>
      <w:keepLines/>
      <w:shd w:val="clear" w:color="auto" w:fill="000080"/>
    </w:pPr>
    <w:rPr>
      <w:rFonts w:ascii="Tahoma" w:hAnsi="Tahoma"/>
    </w:rPr>
  </w:style>
  <w:style w:type="character" w:customStyle="1" w:styleId="DocumentMapChar">
    <w:name w:val="Document Map Char"/>
    <w:link w:val="DocumentMap"/>
    <w:rsid w:val="00246E3A"/>
    <w:rPr>
      <w:rFonts w:ascii="Tahoma" w:hAnsi="Tahoma" w:cs="Tahoma"/>
      <w:shd w:val="clear" w:color="auto" w:fill="000080"/>
      <w:lang w:eastAsia="en-US"/>
    </w:rPr>
  </w:style>
  <w:style w:type="paragraph" w:styleId="ListParagraph">
    <w:name w:val="List Paragraph"/>
    <w:basedOn w:val="Normal"/>
    <w:link w:val="ListParagraphChar"/>
    <w:uiPriority w:val="34"/>
    <w:qFormat/>
    <w:rsid w:val="00F317A1"/>
    <w:pPr>
      <w:ind w:left="720"/>
      <w:contextualSpacing/>
    </w:pPr>
  </w:style>
  <w:style w:type="paragraph" w:customStyle="1" w:styleId="Paragraph1">
    <w:name w:val="Paragraph 1"/>
    <w:basedOn w:val="Normal"/>
    <w:link w:val="Paragraph1Char"/>
    <w:qFormat/>
    <w:rsid w:val="00982EED"/>
    <w:pPr>
      <w:widowControl/>
      <w:suppressAutoHyphens/>
      <w:overflowPunct/>
      <w:autoSpaceDE/>
      <w:autoSpaceDN/>
      <w:adjustRightInd/>
      <w:spacing w:after="120"/>
      <w:jc w:val="both"/>
      <w:textAlignment w:val="auto"/>
    </w:pPr>
  </w:style>
  <w:style w:type="character" w:customStyle="1" w:styleId="Paragraph1Char">
    <w:name w:val="Paragraph 1 Char"/>
    <w:link w:val="Paragraph1"/>
    <w:locked/>
    <w:rsid w:val="00982EED"/>
    <w:rPr>
      <w:rFonts w:ascii="Arial" w:hAnsi="Arial"/>
      <w:lang w:eastAsia="en-US"/>
    </w:rPr>
  </w:style>
  <w:style w:type="character" w:customStyle="1" w:styleId="Heading9Char">
    <w:name w:val="Heading 9 Char"/>
    <w:aliases w:val="Numbered - 9 Char,Titre 10 Char"/>
    <w:link w:val="Heading9"/>
    <w:locked/>
    <w:rsid w:val="00982EED"/>
    <w:rPr>
      <w:rFonts w:ascii="Arial" w:hAnsi="Arial"/>
      <w:kern w:val="28"/>
      <w:lang w:eastAsia="en-US"/>
    </w:rPr>
  </w:style>
  <w:style w:type="character" w:customStyle="1" w:styleId="CaptionChar">
    <w:name w:val="Caption Char"/>
    <w:link w:val="Caption"/>
    <w:rsid w:val="00982EED"/>
    <w:rPr>
      <w:rFonts w:ascii="Arial" w:hAnsi="Arial"/>
      <w:b/>
      <w:lang w:eastAsia="en-US"/>
    </w:rPr>
  </w:style>
  <w:style w:type="paragraph" w:customStyle="1" w:styleId="ParagraphBullet">
    <w:name w:val="Paragraph Bullet"/>
    <w:basedOn w:val="Normal"/>
    <w:link w:val="ParagraphBulletChar"/>
    <w:qFormat/>
    <w:rsid w:val="00982EED"/>
    <w:pPr>
      <w:widowControl/>
      <w:tabs>
        <w:tab w:val="num" w:pos="0"/>
      </w:tabs>
      <w:suppressAutoHyphens/>
      <w:overflowPunct/>
      <w:autoSpaceDE/>
      <w:autoSpaceDN/>
      <w:adjustRightInd/>
      <w:spacing w:after="120"/>
      <w:ind w:left="720" w:hanging="720"/>
      <w:jc w:val="both"/>
      <w:textAlignment w:val="auto"/>
    </w:pPr>
  </w:style>
  <w:style w:type="character" w:customStyle="1" w:styleId="ISATextChar">
    <w:name w:val="ISA Text Char"/>
    <w:link w:val="ISAText"/>
    <w:uiPriority w:val="99"/>
    <w:rsid w:val="00757149"/>
    <w:rPr>
      <w:rFonts w:ascii="Arial" w:hAnsi="Arial"/>
      <w:sz w:val="24"/>
      <w:lang w:eastAsia="en-US"/>
    </w:rPr>
  </w:style>
  <w:style w:type="paragraph" w:customStyle="1" w:styleId="CharCharCharCharCharCharCharCharCharCharCharCharChar">
    <w:name w:val="Char Char Char Char Char Char Char Char Char Char Char Char Char"/>
    <w:basedOn w:val="Normal"/>
    <w:rsid w:val="00F52C3B"/>
    <w:pPr>
      <w:widowControl/>
      <w:overflowPunct/>
      <w:autoSpaceDE/>
      <w:autoSpaceDN/>
      <w:adjustRightInd/>
      <w:spacing w:after="160" w:line="240" w:lineRule="exact"/>
      <w:textAlignment w:val="auto"/>
    </w:pPr>
    <w:rPr>
      <w:rFonts w:ascii="Verdana" w:eastAsia="MS Mincho" w:hAnsi="Verdana" w:cs="Arial"/>
      <w:sz w:val="22"/>
      <w:lang w:eastAsia="ja-JP"/>
    </w:rPr>
  </w:style>
  <w:style w:type="character" w:customStyle="1" w:styleId="ParagraphBulletChar">
    <w:name w:val="Paragraph Bullet Char"/>
    <w:link w:val="ParagraphBullet"/>
    <w:locked/>
    <w:rsid w:val="003F78EC"/>
    <w:rPr>
      <w:rFonts w:ascii="Arial" w:hAnsi="Arial"/>
      <w:lang w:eastAsia="en-US"/>
    </w:rPr>
  </w:style>
  <w:style w:type="character" w:customStyle="1" w:styleId="BodyTextChar">
    <w:name w:val="Body Text Char"/>
    <w:link w:val="BodyText"/>
    <w:rsid w:val="00030E67"/>
    <w:rPr>
      <w:rFonts w:ascii="Arial" w:hAnsi="Arial"/>
      <w:lang w:eastAsia="en-US"/>
    </w:rPr>
  </w:style>
  <w:style w:type="character" w:customStyle="1" w:styleId="BodyTextIndentChar">
    <w:name w:val="Body Text Indent Char"/>
    <w:link w:val="BodyTextIndent"/>
    <w:rsid w:val="00030E67"/>
    <w:rPr>
      <w:rFonts w:ascii="Arial" w:hAnsi="Arial"/>
      <w:lang w:eastAsia="en-US"/>
    </w:rPr>
  </w:style>
  <w:style w:type="paragraph" w:customStyle="1" w:styleId="text">
    <w:name w:val="text"/>
    <w:basedOn w:val="Normal"/>
    <w:link w:val="textChar"/>
    <w:rsid w:val="003443AB"/>
    <w:pPr>
      <w:keepLines/>
      <w:widowControl/>
      <w:overflowPunct/>
      <w:autoSpaceDE/>
      <w:autoSpaceDN/>
      <w:adjustRightInd/>
      <w:ind w:left="567" w:right="284"/>
      <w:textAlignment w:val="auto"/>
    </w:pPr>
  </w:style>
  <w:style w:type="character" w:customStyle="1" w:styleId="textChar">
    <w:name w:val="text Char"/>
    <w:link w:val="text"/>
    <w:locked/>
    <w:rsid w:val="003443AB"/>
    <w:rPr>
      <w:rFonts w:ascii="Arial" w:hAnsi="Arial"/>
    </w:rPr>
  </w:style>
  <w:style w:type="paragraph" w:customStyle="1" w:styleId="CharCharCharCharCharCharCharCharCharCharCharCharChar1">
    <w:name w:val="Char Char Char Char Char Char Char Char Char Char Char Char Char1"/>
    <w:basedOn w:val="Normal"/>
    <w:rsid w:val="003443AB"/>
    <w:pPr>
      <w:widowControl/>
      <w:overflowPunct/>
      <w:autoSpaceDE/>
      <w:autoSpaceDN/>
      <w:adjustRightInd/>
      <w:spacing w:after="160" w:line="240" w:lineRule="exact"/>
      <w:textAlignment w:val="auto"/>
    </w:pPr>
    <w:rPr>
      <w:rFonts w:ascii="Verdana" w:eastAsia="MS Mincho" w:hAnsi="Verdana" w:cs="Arial"/>
      <w:sz w:val="22"/>
      <w:lang w:eastAsia="ja-JP"/>
    </w:rPr>
  </w:style>
  <w:style w:type="character" w:customStyle="1" w:styleId="editsection">
    <w:name w:val="editsection"/>
    <w:basedOn w:val="DefaultParagraphFont"/>
    <w:rsid w:val="005A0F23"/>
  </w:style>
  <w:style w:type="character" w:customStyle="1" w:styleId="mw-headline">
    <w:name w:val="mw-headline"/>
    <w:basedOn w:val="DefaultParagraphFont"/>
    <w:rsid w:val="005A0F23"/>
  </w:style>
  <w:style w:type="paragraph" w:styleId="TableofFigures">
    <w:name w:val="table of figures"/>
    <w:basedOn w:val="Normal"/>
    <w:next w:val="Normal"/>
    <w:uiPriority w:val="99"/>
    <w:rsid w:val="00AB01AC"/>
    <w:pPr>
      <w:widowControl/>
      <w:suppressAutoHyphens/>
      <w:overflowPunct/>
      <w:autoSpaceDE/>
      <w:autoSpaceDN/>
      <w:adjustRightInd/>
      <w:spacing w:before="60"/>
      <w:ind w:left="400" w:hanging="400"/>
      <w:jc w:val="both"/>
      <w:textAlignment w:val="auto"/>
    </w:pPr>
  </w:style>
  <w:style w:type="paragraph" w:customStyle="1" w:styleId="SubHead">
    <w:name w:val="SubHead"/>
    <w:next w:val="Normal"/>
    <w:rsid w:val="00F9774B"/>
    <w:pPr>
      <w:suppressAutoHyphens/>
    </w:pPr>
    <w:rPr>
      <w:rFonts w:ascii="Arial" w:hAnsi="Arial"/>
      <w:b/>
      <w:sz w:val="26"/>
      <w:lang w:eastAsia="en-US"/>
    </w:rPr>
  </w:style>
  <w:style w:type="character" w:customStyle="1" w:styleId="BalloonTextChar">
    <w:name w:val="Balloon Text Char"/>
    <w:link w:val="BalloonText"/>
    <w:semiHidden/>
    <w:locked/>
    <w:rsid w:val="00F9774B"/>
    <w:rPr>
      <w:rFonts w:ascii="Tahoma" w:hAnsi="Tahoma" w:cs="Tahoma"/>
      <w:sz w:val="16"/>
      <w:szCs w:val="16"/>
      <w:lang w:eastAsia="en-US"/>
    </w:rPr>
  </w:style>
  <w:style w:type="paragraph" w:customStyle="1" w:styleId="GuideText">
    <w:name w:val="Guide Text"/>
    <w:basedOn w:val="Normal"/>
    <w:next w:val="Normal"/>
    <w:rsid w:val="008A2EBC"/>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overflowPunct/>
      <w:autoSpaceDE/>
      <w:autoSpaceDN/>
      <w:adjustRightInd/>
      <w:spacing w:after="120"/>
      <w:ind w:left="709"/>
      <w:jc w:val="both"/>
      <w:textAlignment w:val="auto"/>
    </w:pPr>
    <w:rPr>
      <w:rFonts w:cs="Arial"/>
      <w:iCs/>
      <w:vanish/>
      <w:color w:val="0000FF"/>
    </w:rPr>
  </w:style>
  <w:style w:type="character" w:customStyle="1" w:styleId="NormalIndentChar1">
    <w:name w:val="Normal Indent Char1"/>
    <w:aliases w:val="Normal Indent Char Char,ni Char,bold normal Char,o Char,ShortTab Char,ShortTab1 Char,ShortTab2 Char,ShortTab11 Char,ShortTab3 Char,ShortTab12 Char,ShortTab4 Char,ShortTab13 Char,ShortTab5 Char,ShortTab14 Char,ni Cha Char"/>
    <w:link w:val="NormalIndent"/>
    <w:locked/>
    <w:rsid w:val="005854B1"/>
    <w:rPr>
      <w:sz w:val="22"/>
      <w:lang w:eastAsia="en-US"/>
    </w:rPr>
  </w:style>
  <w:style w:type="character" w:customStyle="1" w:styleId="Heading3Char">
    <w:name w:val="Heading 3 Char"/>
    <w:aliases w:val="Numbered - 3 Char,H3 Char,h3 Char,h31 Char,h32 Char,Level 1 - 1 Char,Level 3 Topic Heading Char,3 Char,sub-sub Char,Level 3 Char,Minor1 Char,1.2.3. Char,heading3 Char,HHHeading Char,l3 Char,Level 3 Head Char,sh3 Char,NormalHeading 3 Char"/>
    <w:basedOn w:val="DefaultParagraphFont"/>
    <w:link w:val="Heading3"/>
    <w:uiPriority w:val="99"/>
    <w:locked/>
    <w:rsid w:val="00287F67"/>
    <w:rPr>
      <w:rFonts w:ascii="Arial" w:hAnsi="Arial"/>
      <w:kern w:val="28"/>
      <w:lang w:eastAsia="en-US"/>
    </w:rPr>
  </w:style>
  <w:style w:type="paragraph" w:customStyle="1" w:styleId="NormalPGP">
    <w:name w:val="Normal PGP"/>
    <w:basedOn w:val="Normal"/>
    <w:link w:val="NormalPGPChar"/>
    <w:rsid w:val="00224255"/>
    <w:pPr>
      <w:widowControl/>
      <w:overflowPunct/>
      <w:autoSpaceDE/>
      <w:autoSpaceDN/>
      <w:adjustRightInd/>
      <w:spacing w:before="120"/>
      <w:ind w:left="142"/>
      <w:jc w:val="both"/>
      <w:textAlignment w:val="auto"/>
    </w:pPr>
  </w:style>
  <w:style w:type="character" w:customStyle="1" w:styleId="NormalPGPChar">
    <w:name w:val="Normal PGP Char"/>
    <w:link w:val="NormalPGP"/>
    <w:rsid w:val="00224255"/>
    <w:rPr>
      <w:rFonts w:ascii="Arial" w:hAnsi="Arial"/>
      <w:lang w:eastAsia="en-US"/>
    </w:rPr>
  </w:style>
  <w:style w:type="paragraph" w:customStyle="1" w:styleId="Body2">
    <w:name w:val="Body 2"/>
    <w:basedOn w:val="Normal"/>
    <w:rsid w:val="009B2F6B"/>
    <w:pPr>
      <w:widowControl/>
      <w:overflowPunct/>
      <w:autoSpaceDE/>
      <w:autoSpaceDN/>
      <w:adjustRightInd/>
      <w:spacing w:after="240"/>
      <w:ind w:left="850"/>
      <w:jc w:val="both"/>
      <w:textAlignment w:val="auto"/>
    </w:pPr>
    <w:rPr>
      <w:rFonts w:cs="Arial"/>
      <w:lang w:eastAsia="en-GB"/>
    </w:rPr>
  </w:style>
  <w:style w:type="paragraph" w:styleId="BodyTextIndent3">
    <w:name w:val="Body Text Indent 3"/>
    <w:basedOn w:val="Normal"/>
    <w:link w:val="BodyTextIndent3Char"/>
    <w:uiPriority w:val="99"/>
    <w:rsid w:val="009B2F6B"/>
    <w:pPr>
      <w:widowControl/>
      <w:overflowPunct/>
      <w:autoSpaceDE/>
      <w:autoSpaceDN/>
      <w:adjustRightInd/>
      <w:spacing w:after="120"/>
      <w:ind w:left="283"/>
      <w:jc w:val="both"/>
      <w:textAlignment w:val="auto"/>
    </w:pPr>
    <w:rPr>
      <w:rFonts w:cs="Arial"/>
      <w:sz w:val="16"/>
      <w:szCs w:val="16"/>
      <w:lang w:eastAsia="en-GB"/>
    </w:rPr>
  </w:style>
  <w:style w:type="character" w:customStyle="1" w:styleId="BodyTextIndent3Char">
    <w:name w:val="Body Text Indent 3 Char"/>
    <w:basedOn w:val="DefaultParagraphFont"/>
    <w:link w:val="BodyTextIndent3"/>
    <w:uiPriority w:val="99"/>
    <w:rsid w:val="009B2F6B"/>
    <w:rPr>
      <w:rFonts w:ascii="Arial" w:hAnsi="Arial" w:cs="Arial"/>
      <w:sz w:val="16"/>
      <w:szCs w:val="16"/>
    </w:rPr>
  </w:style>
  <w:style w:type="character" w:customStyle="1" w:styleId="st1">
    <w:name w:val="st1"/>
    <w:basedOn w:val="DefaultParagraphFont"/>
    <w:rsid w:val="00EE34B0"/>
  </w:style>
  <w:style w:type="paragraph" w:styleId="Revision">
    <w:name w:val="Revision"/>
    <w:hidden/>
    <w:uiPriority w:val="99"/>
    <w:semiHidden/>
    <w:rsid w:val="00076DA7"/>
    <w:rPr>
      <w:rFonts w:ascii="Arial" w:hAnsi="Arial"/>
      <w:lang w:eastAsia="en-US"/>
    </w:rPr>
  </w:style>
  <w:style w:type="paragraph" w:customStyle="1" w:styleId="Body">
    <w:name w:val="Body"/>
    <w:aliases w:val="b,AOBoldkwn,Bullet"/>
    <w:link w:val="BodyChar1"/>
    <w:uiPriority w:val="99"/>
    <w:rsid w:val="004123F2"/>
    <w:pPr>
      <w:spacing w:before="120" w:after="120"/>
      <w:ind w:left="851"/>
    </w:pPr>
    <w:rPr>
      <w:rFonts w:ascii="Arial" w:hAnsi="Arial"/>
      <w:color w:val="000000"/>
      <w:lang w:eastAsia="en-US"/>
    </w:rPr>
  </w:style>
  <w:style w:type="character" w:customStyle="1" w:styleId="BodyChar1">
    <w:name w:val="Body Char1"/>
    <w:aliases w:val="b Char"/>
    <w:basedOn w:val="DefaultParagraphFont"/>
    <w:link w:val="Body"/>
    <w:uiPriority w:val="99"/>
    <w:locked/>
    <w:rsid w:val="004123F2"/>
    <w:rPr>
      <w:rFonts w:ascii="Arial" w:hAnsi="Arial"/>
      <w:color w:val="000000"/>
      <w:lang w:eastAsia="en-US"/>
    </w:rPr>
  </w:style>
  <w:style w:type="table" w:customStyle="1" w:styleId="TableGrid1">
    <w:name w:val="Table Grid1"/>
    <w:basedOn w:val="TableNormal"/>
    <w:next w:val="TableGrid"/>
    <w:rsid w:val="00124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0">
    <w:name w:val="body text Char"/>
    <w:link w:val="BodyText1"/>
    <w:locked/>
    <w:rsid w:val="00310D88"/>
    <w:rPr>
      <w:lang w:eastAsia="en-US"/>
    </w:rPr>
  </w:style>
  <w:style w:type="paragraph" w:customStyle="1" w:styleId="Level2">
    <w:name w:val="Level 2"/>
    <w:basedOn w:val="Body2"/>
    <w:link w:val="Level2Char"/>
    <w:uiPriority w:val="99"/>
    <w:rsid w:val="00095F47"/>
    <w:pPr>
      <w:tabs>
        <w:tab w:val="num" w:pos="850"/>
      </w:tabs>
      <w:ind w:hanging="850"/>
      <w:outlineLvl w:val="1"/>
    </w:pPr>
  </w:style>
  <w:style w:type="paragraph" w:customStyle="1" w:styleId="Level1">
    <w:name w:val="Level 1"/>
    <w:basedOn w:val="Normal"/>
    <w:uiPriority w:val="99"/>
    <w:rsid w:val="00095F47"/>
    <w:pPr>
      <w:widowControl/>
      <w:tabs>
        <w:tab w:val="num" w:pos="850"/>
      </w:tabs>
      <w:overflowPunct/>
      <w:autoSpaceDE/>
      <w:autoSpaceDN/>
      <w:adjustRightInd/>
      <w:spacing w:after="240"/>
      <w:ind w:left="850" w:hanging="850"/>
      <w:jc w:val="both"/>
      <w:textAlignment w:val="auto"/>
      <w:outlineLvl w:val="0"/>
    </w:pPr>
    <w:rPr>
      <w:rFonts w:cs="Arial"/>
      <w:lang w:eastAsia="en-GB"/>
    </w:rPr>
  </w:style>
  <w:style w:type="paragraph" w:customStyle="1" w:styleId="Level4">
    <w:name w:val="Level 4"/>
    <w:basedOn w:val="Normal"/>
    <w:uiPriority w:val="99"/>
    <w:rsid w:val="00095F47"/>
    <w:pPr>
      <w:widowControl/>
      <w:tabs>
        <w:tab w:val="num" w:pos="2551"/>
      </w:tabs>
      <w:overflowPunct/>
      <w:autoSpaceDE/>
      <w:autoSpaceDN/>
      <w:adjustRightInd/>
      <w:spacing w:after="240"/>
      <w:ind w:left="2551" w:hanging="850"/>
      <w:jc w:val="both"/>
      <w:textAlignment w:val="auto"/>
      <w:outlineLvl w:val="3"/>
    </w:pPr>
    <w:rPr>
      <w:rFonts w:cs="Arial"/>
      <w:lang w:eastAsia="en-GB"/>
    </w:rPr>
  </w:style>
  <w:style w:type="paragraph" w:customStyle="1" w:styleId="Level5">
    <w:name w:val="Level 5"/>
    <w:basedOn w:val="Normal"/>
    <w:uiPriority w:val="99"/>
    <w:rsid w:val="00095F47"/>
    <w:pPr>
      <w:widowControl/>
      <w:tabs>
        <w:tab w:val="num" w:pos="3402"/>
      </w:tabs>
      <w:overflowPunct/>
      <w:autoSpaceDE/>
      <w:autoSpaceDN/>
      <w:adjustRightInd/>
      <w:spacing w:after="240"/>
      <w:ind w:left="3402" w:hanging="851"/>
      <w:jc w:val="both"/>
      <w:textAlignment w:val="auto"/>
      <w:outlineLvl w:val="4"/>
    </w:pPr>
    <w:rPr>
      <w:rFonts w:cs="Arial"/>
      <w:lang w:eastAsia="en-GB"/>
    </w:rPr>
  </w:style>
  <w:style w:type="paragraph" w:customStyle="1" w:styleId="Level6">
    <w:name w:val="Level 6"/>
    <w:basedOn w:val="Normal"/>
    <w:uiPriority w:val="99"/>
    <w:rsid w:val="00095F47"/>
    <w:pPr>
      <w:widowControl/>
      <w:tabs>
        <w:tab w:val="num" w:pos="4252"/>
      </w:tabs>
      <w:overflowPunct/>
      <w:autoSpaceDE/>
      <w:autoSpaceDN/>
      <w:adjustRightInd/>
      <w:spacing w:after="240"/>
      <w:ind w:left="4252" w:hanging="850"/>
      <w:jc w:val="both"/>
      <w:textAlignment w:val="auto"/>
      <w:outlineLvl w:val="5"/>
    </w:pPr>
    <w:rPr>
      <w:rFonts w:cs="Arial"/>
      <w:lang w:eastAsia="en-GB"/>
    </w:rPr>
  </w:style>
  <w:style w:type="character" w:customStyle="1" w:styleId="ListParagraphChar">
    <w:name w:val="List Paragraph Char"/>
    <w:basedOn w:val="DefaultParagraphFont"/>
    <w:link w:val="ListParagraph"/>
    <w:uiPriority w:val="34"/>
    <w:locked/>
    <w:rsid w:val="00F06C5F"/>
    <w:rPr>
      <w:rFonts w:ascii="Arial" w:hAnsi="Arial"/>
      <w:lang w:eastAsia="en-US"/>
    </w:rPr>
  </w:style>
  <w:style w:type="character" w:customStyle="1" w:styleId="Level2Char">
    <w:name w:val="Level 2 Char"/>
    <w:basedOn w:val="DefaultParagraphFont"/>
    <w:link w:val="Level2"/>
    <w:uiPriority w:val="99"/>
    <w:locked/>
    <w:rsid w:val="003A66B5"/>
    <w:rPr>
      <w:rFonts w:ascii="Arial" w:hAnsi="Arial" w:cs="Arial"/>
    </w:rPr>
  </w:style>
  <w:style w:type="character" w:styleId="Emphasis">
    <w:name w:val="Emphasis"/>
    <w:basedOn w:val="DefaultParagraphFont"/>
    <w:uiPriority w:val="20"/>
    <w:qFormat/>
    <w:rsid w:val="000A0ED3"/>
    <w:rPr>
      <w:i/>
      <w:iCs/>
    </w:rPr>
  </w:style>
  <w:style w:type="paragraph" w:styleId="NormalWeb">
    <w:name w:val="Normal (Web)"/>
    <w:basedOn w:val="Normal"/>
    <w:unhideWhenUsed/>
    <w:rsid w:val="00156109"/>
    <w:pPr>
      <w:widowControl/>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character" w:styleId="PlaceholderText">
    <w:name w:val="Placeholder Text"/>
    <w:basedOn w:val="DefaultParagraphFont"/>
    <w:uiPriority w:val="99"/>
    <w:semiHidden/>
    <w:rsid w:val="00B14A5D"/>
    <w:rPr>
      <w:color w:val="808080"/>
    </w:rPr>
  </w:style>
  <w:style w:type="character" w:customStyle="1" w:styleId="TableContentChar">
    <w:name w:val="Table Content Char"/>
    <w:link w:val="TableContent"/>
    <w:locked/>
    <w:rsid w:val="00D05A65"/>
    <w:rPr>
      <w:rFonts w:ascii="Arial" w:hAnsi="Arial" w:cs="Arial"/>
    </w:rPr>
  </w:style>
  <w:style w:type="paragraph" w:customStyle="1" w:styleId="TableContent">
    <w:name w:val="Table Content"/>
    <w:basedOn w:val="Normal"/>
    <w:link w:val="TableContentChar"/>
    <w:qFormat/>
    <w:rsid w:val="00D05A65"/>
    <w:pPr>
      <w:widowControl/>
      <w:overflowPunct/>
      <w:autoSpaceDE/>
      <w:autoSpaceDN/>
      <w:adjustRightInd/>
      <w:spacing w:before="60" w:after="60"/>
      <w:jc w:val="both"/>
      <w:textAlignment w:val="auto"/>
    </w:pPr>
    <w:rPr>
      <w:rFonts w:cs="Arial"/>
    </w:rPr>
  </w:style>
  <w:style w:type="character" w:customStyle="1" w:styleId="TableHeadingChar">
    <w:name w:val="Table Heading Char"/>
    <w:link w:val="TableHeading"/>
    <w:locked/>
    <w:rsid w:val="00D05A65"/>
    <w:rPr>
      <w:rFonts w:ascii="Arial" w:hAnsi="Arial" w:cs="Arial"/>
      <w:b/>
    </w:rPr>
  </w:style>
  <w:style w:type="paragraph" w:customStyle="1" w:styleId="TableHeading">
    <w:name w:val="Table Heading"/>
    <w:basedOn w:val="TableContent"/>
    <w:link w:val="TableHeadingChar"/>
    <w:qFormat/>
    <w:rsid w:val="00D05A65"/>
    <w:pPr>
      <w:jc w:val="center"/>
    </w:pPr>
    <w:rPr>
      <w:b/>
    </w:rPr>
  </w:style>
</w:styles>
</file>

<file path=word/webSettings.xml><?xml version="1.0" encoding="utf-8"?>
<w:webSettings xmlns:r="http://schemas.openxmlformats.org/officeDocument/2006/relationships" xmlns:w="http://schemas.openxmlformats.org/wordprocessingml/2006/main">
  <w:divs>
    <w:div w:id="32772821">
      <w:bodyDiv w:val="1"/>
      <w:marLeft w:val="0"/>
      <w:marRight w:val="0"/>
      <w:marTop w:val="0"/>
      <w:marBottom w:val="0"/>
      <w:divBdr>
        <w:top w:val="none" w:sz="0" w:space="0" w:color="auto"/>
        <w:left w:val="none" w:sz="0" w:space="0" w:color="auto"/>
        <w:bottom w:val="none" w:sz="0" w:space="0" w:color="auto"/>
        <w:right w:val="none" w:sz="0" w:space="0" w:color="auto"/>
      </w:divBdr>
    </w:div>
    <w:div w:id="68044168">
      <w:bodyDiv w:val="1"/>
      <w:marLeft w:val="0"/>
      <w:marRight w:val="0"/>
      <w:marTop w:val="0"/>
      <w:marBottom w:val="0"/>
      <w:divBdr>
        <w:top w:val="none" w:sz="0" w:space="0" w:color="auto"/>
        <w:left w:val="none" w:sz="0" w:space="0" w:color="auto"/>
        <w:bottom w:val="none" w:sz="0" w:space="0" w:color="auto"/>
        <w:right w:val="none" w:sz="0" w:space="0" w:color="auto"/>
      </w:divBdr>
    </w:div>
    <w:div w:id="98840762">
      <w:bodyDiv w:val="1"/>
      <w:marLeft w:val="0"/>
      <w:marRight w:val="0"/>
      <w:marTop w:val="0"/>
      <w:marBottom w:val="0"/>
      <w:divBdr>
        <w:top w:val="none" w:sz="0" w:space="0" w:color="auto"/>
        <w:left w:val="none" w:sz="0" w:space="0" w:color="auto"/>
        <w:bottom w:val="none" w:sz="0" w:space="0" w:color="auto"/>
        <w:right w:val="none" w:sz="0" w:space="0" w:color="auto"/>
      </w:divBdr>
    </w:div>
    <w:div w:id="98985450">
      <w:bodyDiv w:val="1"/>
      <w:marLeft w:val="0"/>
      <w:marRight w:val="0"/>
      <w:marTop w:val="0"/>
      <w:marBottom w:val="0"/>
      <w:divBdr>
        <w:top w:val="none" w:sz="0" w:space="0" w:color="auto"/>
        <w:left w:val="none" w:sz="0" w:space="0" w:color="auto"/>
        <w:bottom w:val="none" w:sz="0" w:space="0" w:color="auto"/>
        <w:right w:val="none" w:sz="0" w:space="0" w:color="auto"/>
      </w:divBdr>
    </w:div>
    <w:div w:id="104154950">
      <w:bodyDiv w:val="1"/>
      <w:marLeft w:val="0"/>
      <w:marRight w:val="0"/>
      <w:marTop w:val="0"/>
      <w:marBottom w:val="0"/>
      <w:divBdr>
        <w:top w:val="none" w:sz="0" w:space="0" w:color="auto"/>
        <w:left w:val="none" w:sz="0" w:space="0" w:color="auto"/>
        <w:bottom w:val="none" w:sz="0" w:space="0" w:color="auto"/>
        <w:right w:val="none" w:sz="0" w:space="0" w:color="auto"/>
      </w:divBdr>
    </w:div>
    <w:div w:id="122816019">
      <w:bodyDiv w:val="1"/>
      <w:marLeft w:val="0"/>
      <w:marRight w:val="0"/>
      <w:marTop w:val="0"/>
      <w:marBottom w:val="0"/>
      <w:divBdr>
        <w:top w:val="none" w:sz="0" w:space="0" w:color="auto"/>
        <w:left w:val="none" w:sz="0" w:space="0" w:color="auto"/>
        <w:bottom w:val="none" w:sz="0" w:space="0" w:color="auto"/>
        <w:right w:val="none" w:sz="0" w:space="0" w:color="auto"/>
      </w:divBdr>
    </w:div>
    <w:div w:id="124205755">
      <w:bodyDiv w:val="1"/>
      <w:marLeft w:val="0"/>
      <w:marRight w:val="0"/>
      <w:marTop w:val="0"/>
      <w:marBottom w:val="0"/>
      <w:divBdr>
        <w:top w:val="none" w:sz="0" w:space="0" w:color="auto"/>
        <w:left w:val="none" w:sz="0" w:space="0" w:color="auto"/>
        <w:bottom w:val="none" w:sz="0" w:space="0" w:color="auto"/>
        <w:right w:val="none" w:sz="0" w:space="0" w:color="auto"/>
      </w:divBdr>
    </w:div>
    <w:div w:id="125903708">
      <w:bodyDiv w:val="1"/>
      <w:marLeft w:val="0"/>
      <w:marRight w:val="0"/>
      <w:marTop w:val="0"/>
      <w:marBottom w:val="0"/>
      <w:divBdr>
        <w:top w:val="none" w:sz="0" w:space="0" w:color="auto"/>
        <w:left w:val="none" w:sz="0" w:space="0" w:color="auto"/>
        <w:bottom w:val="none" w:sz="0" w:space="0" w:color="auto"/>
        <w:right w:val="none" w:sz="0" w:space="0" w:color="auto"/>
      </w:divBdr>
    </w:div>
    <w:div w:id="151339045">
      <w:bodyDiv w:val="1"/>
      <w:marLeft w:val="0"/>
      <w:marRight w:val="0"/>
      <w:marTop w:val="0"/>
      <w:marBottom w:val="0"/>
      <w:divBdr>
        <w:top w:val="none" w:sz="0" w:space="0" w:color="auto"/>
        <w:left w:val="none" w:sz="0" w:space="0" w:color="auto"/>
        <w:bottom w:val="none" w:sz="0" w:space="0" w:color="auto"/>
        <w:right w:val="none" w:sz="0" w:space="0" w:color="auto"/>
      </w:divBdr>
    </w:div>
    <w:div w:id="191038761">
      <w:bodyDiv w:val="1"/>
      <w:marLeft w:val="0"/>
      <w:marRight w:val="0"/>
      <w:marTop w:val="0"/>
      <w:marBottom w:val="0"/>
      <w:divBdr>
        <w:top w:val="none" w:sz="0" w:space="0" w:color="auto"/>
        <w:left w:val="none" w:sz="0" w:space="0" w:color="auto"/>
        <w:bottom w:val="none" w:sz="0" w:space="0" w:color="auto"/>
        <w:right w:val="none" w:sz="0" w:space="0" w:color="auto"/>
      </w:divBdr>
    </w:div>
    <w:div w:id="191578721">
      <w:bodyDiv w:val="1"/>
      <w:marLeft w:val="0"/>
      <w:marRight w:val="0"/>
      <w:marTop w:val="0"/>
      <w:marBottom w:val="0"/>
      <w:divBdr>
        <w:top w:val="none" w:sz="0" w:space="0" w:color="auto"/>
        <w:left w:val="none" w:sz="0" w:space="0" w:color="auto"/>
        <w:bottom w:val="none" w:sz="0" w:space="0" w:color="auto"/>
        <w:right w:val="none" w:sz="0" w:space="0" w:color="auto"/>
      </w:divBdr>
    </w:div>
    <w:div w:id="196239487">
      <w:bodyDiv w:val="1"/>
      <w:marLeft w:val="0"/>
      <w:marRight w:val="0"/>
      <w:marTop w:val="0"/>
      <w:marBottom w:val="0"/>
      <w:divBdr>
        <w:top w:val="none" w:sz="0" w:space="0" w:color="auto"/>
        <w:left w:val="none" w:sz="0" w:space="0" w:color="auto"/>
        <w:bottom w:val="none" w:sz="0" w:space="0" w:color="auto"/>
        <w:right w:val="none" w:sz="0" w:space="0" w:color="auto"/>
      </w:divBdr>
    </w:div>
    <w:div w:id="211843660">
      <w:bodyDiv w:val="1"/>
      <w:marLeft w:val="0"/>
      <w:marRight w:val="0"/>
      <w:marTop w:val="0"/>
      <w:marBottom w:val="0"/>
      <w:divBdr>
        <w:top w:val="none" w:sz="0" w:space="0" w:color="auto"/>
        <w:left w:val="none" w:sz="0" w:space="0" w:color="auto"/>
        <w:bottom w:val="none" w:sz="0" w:space="0" w:color="auto"/>
        <w:right w:val="none" w:sz="0" w:space="0" w:color="auto"/>
      </w:divBdr>
    </w:div>
    <w:div w:id="230895206">
      <w:bodyDiv w:val="1"/>
      <w:marLeft w:val="0"/>
      <w:marRight w:val="0"/>
      <w:marTop w:val="0"/>
      <w:marBottom w:val="0"/>
      <w:divBdr>
        <w:top w:val="none" w:sz="0" w:space="0" w:color="auto"/>
        <w:left w:val="none" w:sz="0" w:space="0" w:color="auto"/>
        <w:bottom w:val="none" w:sz="0" w:space="0" w:color="auto"/>
        <w:right w:val="none" w:sz="0" w:space="0" w:color="auto"/>
      </w:divBdr>
    </w:div>
    <w:div w:id="231819367">
      <w:bodyDiv w:val="1"/>
      <w:marLeft w:val="0"/>
      <w:marRight w:val="0"/>
      <w:marTop w:val="0"/>
      <w:marBottom w:val="0"/>
      <w:divBdr>
        <w:top w:val="none" w:sz="0" w:space="0" w:color="auto"/>
        <w:left w:val="none" w:sz="0" w:space="0" w:color="auto"/>
        <w:bottom w:val="none" w:sz="0" w:space="0" w:color="auto"/>
        <w:right w:val="none" w:sz="0" w:space="0" w:color="auto"/>
      </w:divBdr>
    </w:div>
    <w:div w:id="237325029">
      <w:bodyDiv w:val="1"/>
      <w:marLeft w:val="0"/>
      <w:marRight w:val="0"/>
      <w:marTop w:val="0"/>
      <w:marBottom w:val="0"/>
      <w:divBdr>
        <w:top w:val="none" w:sz="0" w:space="0" w:color="auto"/>
        <w:left w:val="none" w:sz="0" w:space="0" w:color="auto"/>
        <w:bottom w:val="none" w:sz="0" w:space="0" w:color="auto"/>
        <w:right w:val="none" w:sz="0" w:space="0" w:color="auto"/>
      </w:divBdr>
    </w:div>
    <w:div w:id="241910960">
      <w:bodyDiv w:val="1"/>
      <w:marLeft w:val="0"/>
      <w:marRight w:val="0"/>
      <w:marTop w:val="0"/>
      <w:marBottom w:val="0"/>
      <w:divBdr>
        <w:top w:val="none" w:sz="0" w:space="0" w:color="auto"/>
        <w:left w:val="none" w:sz="0" w:space="0" w:color="auto"/>
        <w:bottom w:val="none" w:sz="0" w:space="0" w:color="auto"/>
        <w:right w:val="none" w:sz="0" w:space="0" w:color="auto"/>
      </w:divBdr>
    </w:div>
    <w:div w:id="256064448">
      <w:bodyDiv w:val="1"/>
      <w:marLeft w:val="0"/>
      <w:marRight w:val="0"/>
      <w:marTop w:val="0"/>
      <w:marBottom w:val="0"/>
      <w:divBdr>
        <w:top w:val="none" w:sz="0" w:space="0" w:color="auto"/>
        <w:left w:val="none" w:sz="0" w:space="0" w:color="auto"/>
        <w:bottom w:val="none" w:sz="0" w:space="0" w:color="auto"/>
        <w:right w:val="none" w:sz="0" w:space="0" w:color="auto"/>
      </w:divBdr>
    </w:div>
    <w:div w:id="266432721">
      <w:bodyDiv w:val="1"/>
      <w:marLeft w:val="0"/>
      <w:marRight w:val="0"/>
      <w:marTop w:val="0"/>
      <w:marBottom w:val="0"/>
      <w:divBdr>
        <w:top w:val="none" w:sz="0" w:space="0" w:color="auto"/>
        <w:left w:val="none" w:sz="0" w:space="0" w:color="auto"/>
        <w:bottom w:val="none" w:sz="0" w:space="0" w:color="auto"/>
        <w:right w:val="none" w:sz="0" w:space="0" w:color="auto"/>
      </w:divBdr>
    </w:div>
    <w:div w:id="276914033">
      <w:bodyDiv w:val="1"/>
      <w:marLeft w:val="0"/>
      <w:marRight w:val="0"/>
      <w:marTop w:val="0"/>
      <w:marBottom w:val="0"/>
      <w:divBdr>
        <w:top w:val="none" w:sz="0" w:space="0" w:color="auto"/>
        <w:left w:val="none" w:sz="0" w:space="0" w:color="auto"/>
        <w:bottom w:val="none" w:sz="0" w:space="0" w:color="auto"/>
        <w:right w:val="none" w:sz="0" w:space="0" w:color="auto"/>
      </w:divBdr>
    </w:div>
    <w:div w:id="350105672">
      <w:bodyDiv w:val="1"/>
      <w:marLeft w:val="0"/>
      <w:marRight w:val="0"/>
      <w:marTop w:val="0"/>
      <w:marBottom w:val="0"/>
      <w:divBdr>
        <w:top w:val="none" w:sz="0" w:space="0" w:color="auto"/>
        <w:left w:val="none" w:sz="0" w:space="0" w:color="auto"/>
        <w:bottom w:val="none" w:sz="0" w:space="0" w:color="auto"/>
        <w:right w:val="none" w:sz="0" w:space="0" w:color="auto"/>
      </w:divBdr>
    </w:div>
    <w:div w:id="383918978">
      <w:bodyDiv w:val="1"/>
      <w:marLeft w:val="0"/>
      <w:marRight w:val="0"/>
      <w:marTop w:val="0"/>
      <w:marBottom w:val="0"/>
      <w:divBdr>
        <w:top w:val="none" w:sz="0" w:space="0" w:color="auto"/>
        <w:left w:val="none" w:sz="0" w:space="0" w:color="auto"/>
        <w:bottom w:val="none" w:sz="0" w:space="0" w:color="auto"/>
        <w:right w:val="none" w:sz="0" w:space="0" w:color="auto"/>
      </w:divBdr>
    </w:div>
    <w:div w:id="435902239">
      <w:bodyDiv w:val="1"/>
      <w:marLeft w:val="0"/>
      <w:marRight w:val="0"/>
      <w:marTop w:val="0"/>
      <w:marBottom w:val="0"/>
      <w:divBdr>
        <w:top w:val="none" w:sz="0" w:space="0" w:color="auto"/>
        <w:left w:val="none" w:sz="0" w:space="0" w:color="auto"/>
        <w:bottom w:val="none" w:sz="0" w:space="0" w:color="auto"/>
        <w:right w:val="none" w:sz="0" w:space="0" w:color="auto"/>
      </w:divBdr>
    </w:div>
    <w:div w:id="492648574">
      <w:bodyDiv w:val="1"/>
      <w:marLeft w:val="0"/>
      <w:marRight w:val="0"/>
      <w:marTop w:val="0"/>
      <w:marBottom w:val="0"/>
      <w:divBdr>
        <w:top w:val="none" w:sz="0" w:space="0" w:color="auto"/>
        <w:left w:val="none" w:sz="0" w:space="0" w:color="auto"/>
        <w:bottom w:val="none" w:sz="0" w:space="0" w:color="auto"/>
        <w:right w:val="none" w:sz="0" w:space="0" w:color="auto"/>
      </w:divBdr>
    </w:div>
    <w:div w:id="499003953">
      <w:bodyDiv w:val="1"/>
      <w:marLeft w:val="0"/>
      <w:marRight w:val="0"/>
      <w:marTop w:val="0"/>
      <w:marBottom w:val="0"/>
      <w:divBdr>
        <w:top w:val="none" w:sz="0" w:space="0" w:color="auto"/>
        <w:left w:val="none" w:sz="0" w:space="0" w:color="auto"/>
        <w:bottom w:val="none" w:sz="0" w:space="0" w:color="auto"/>
        <w:right w:val="none" w:sz="0" w:space="0" w:color="auto"/>
      </w:divBdr>
    </w:div>
    <w:div w:id="499585742">
      <w:bodyDiv w:val="1"/>
      <w:marLeft w:val="0"/>
      <w:marRight w:val="0"/>
      <w:marTop w:val="0"/>
      <w:marBottom w:val="0"/>
      <w:divBdr>
        <w:top w:val="none" w:sz="0" w:space="0" w:color="auto"/>
        <w:left w:val="none" w:sz="0" w:space="0" w:color="auto"/>
        <w:bottom w:val="none" w:sz="0" w:space="0" w:color="auto"/>
        <w:right w:val="none" w:sz="0" w:space="0" w:color="auto"/>
      </w:divBdr>
    </w:div>
    <w:div w:id="507601769">
      <w:bodyDiv w:val="1"/>
      <w:marLeft w:val="0"/>
      <w:marRight w:val="0"/>
      <w:marTop w:val="0"/>
      <w:marBottom w:val="0"/>
      <w:divBdr>
        <w:top w:val="none" w:sz="0" w:space="0" w:color="auto"/>
        <w:left w:val="none" w:sz="0" w:space="0" w:color="auto"/>
        <w:bottom w:val="none" w:sz="0" w:space="0" w:color="auto"/>
        <w:right w:val="none" w:sz="0" w:space="0" w:color="auto"/>
      </w:divBdr>
    </w:div>
    <w:div w:id="517084630">
      <w:bodyDiv w:val="1"/>
      <w:marLeft w:val="0"/>
      <w:marRight w:val="0"/>
      <w:marTop w:val="0"/>
      <w:marBottom w:val="0"/>
      <w:divBdr>
        <w:top w:val="none" w:sz="0" w:space="0" w:color="auto"/>
        <w:left w:val="none" w:sz="0" w:space="0" w:color="auto"/>
        <w:bottom w:val="none" w:sz="0" w:space="0" w:color="auto"/>
        <w:right w:val="none" w:sz="0" w:space="0" w:color="auto"/>
      </w:divBdr>
    </w:div>
    <w:div w:id="518739773">
      <w:bodyDiv w:val="1"/>
      <w:marLeft w:val="0"/>
      <w:marRight w:val="0"/>
      <w:marTop w:val="0"/>
      <w:marBottom w:val="0"/>
      <w:divBdr>
        <w:top w:val="none" w:sz="0" w:space="0" w:color="auto"/>
        <w:left w:val="none" w:sz="0" w:space="0" w:color="auto"/>
        <w:bottom w:val="none" w:sz="0" w:space="0" w:color="auto"/>
        <w:right w:val="none" w:sz="0" w:space="0" w:color="auto"/>
      </w:divBdr>
    </w:div>
    <w:div w:id="527065000">
      <w:bodyDiv w:val="1"/>
      <w:marLeft w:val="0"/>
      <w:marRight w:val="0"/>
      <w:marTop w:val="0"/>
      <w:marBottom w:val="0"/>
      <w:divBdr>
        <w:top w:val="none" w:sz="0" w:space="0" w:color="auto"/>
        <w:left w:val="none" w:sz="0" w:space="0" w:color="auto"/>
        <w:bottom w:val="none" w:sz="0" w:space="0" w:color="auto"/>
        <w:right w:val="none" w:sz="0" w:space="0" w:color="auto"/>
      </w:divBdr>
    </w:div>
    <w:div w:id="567807450">
      <w:bodyDiv w:val="1"/>
      <w:marLeft w:val="0"/>
      <w:marRight w:val="0"/>
      <w:marTop w:val="0"/>
      <w:marBottom w:val="0"/>
      <w:divBdr>
        <w:top w:val="none" w:sz="0" w:space="0" w:color="auto"/>
        <w:left w:val="none" w:sz="0" w:space="0" w:color="auto"/>
        <w:bottom w:val="none" w:sz="0" w:space="0" w:color="auto"/>
        <w:right w:val="none" w:sz="0" w:space="0" w:color="auto"/>
      </w:divBdr>
    </w:div>
    <w:div w:id="572589149">
      <w:bodyDiv w:val="1"/>
      <w:marLeft w:val="0"/>
      <w:marRight w:val="0"/>
      <w:marTop w:val="0"/>
      <w:marBottom w:val="0"/>
      <w:divBdr>
        <w:top w:val="none" w:sz="0" w:space="0" w:color="auto"/>
        <w:left w:val="none" w:sz="0" w:space="0" w:color="auto"/>
        <w:bottom w:val="none" w:sz="0" w:space="0" w:color="auto"/>
        <w:right w:val="none" w:sz="0" w:space="0" w:color="auto"/>
      </w:divBdr>
    </w:div>
    <w:div w:id="576287060">
      <w:bodyDiv w:val="1"/>
      <w:marLeft w:val="0"/>
      <w:marRight w:val="0"/>
      <w:marTop w:val="0"/>
      <w:marBottom w:val="0"/>
      <w:divBdr>
        <w:top w:val="none" w:sz="0" w:space="0" w:color="auto"/>
        <w:left w:val="none" w:sz="0" w:space="0" w:color="auto"/>
        <w:bottom w:val="none" w:sz="0" w:space="0" w:color="auto"/>
        <w:right w:val="none" w:sz="0" w:space="0" w:color="auto"/>
      </w:divBdr>
    </w:div>
    <w:div w:id="579213856">
      <w:bodyDiv w:val="1"/>
      <w:marLeft w:val="0"/>
      <w:marRight w:val="0"/>
      <w:marTop w:val="0"/>
      <w:marBottom w:val="0"/>
      <w:divBdr>
        <w:top w:val="none" w:sz="0" w:space="0" w:color="auto"/>
        <w:left w:val="none" w:sz="0" w:space="0" w:color="auto"/>
        <w:bottom w:val="none" w:sz="0" w:space="0" w:color="auto"/>
        <w:right w:val="none" w:sz="0" w:space="0" w:color="auto"/>
      </w:divBdr>
    </w:div>
    <w:div w:id="582683331">
      <w:bodyDiv w:val="1"/>
      <w:marLeft w:val="0"/>
      <w:marRight w:val="0"/>
      <w:marTop w:val="0"/>
      <w:marBottom w:val="0"/>
      <w:divBdr>
        <w:top w:val="none" w:sz="0" w:space="0" w:color="auto"/>
        <w:left w:val="none" w:sz="0" w:space="0" w:color="auto"/>
        <w:bottom w:val="none" w:sz="0" w:space="0" w:color="auto"/>
        <w:right w:val="none" w:sz="0" w:space="0" w:color="auto"/>
      </w:divBdr>
    </w:div>
    <w:div w:id="617686512">
      <w:bodyDiv w:val="1"/>
      <w:marLeft w:val="0"/>
      <w:marRight w:val="0"/>
      <w:marTop w:val="0"/>
      <w:marBottom w:val="0"/>
      <w:divBdr>
        <w:top w:val="none" w:sz="0" w:space="0" w:color="auto"/>
        <w:left w:val="none" w:sz="0" w:space="0" w:color="auto"/>
        <w:bottom w:val="none" w:sz="0" w:space="0" w:color="auto"/>
        <w:right w:val="none" w:sz="0" w:space="0" w:color="auto"/>
      </w:divBdr>
    </w:div>
    <w:div w:id="642658123">
      <w:bodyDiv w:val="1"/>
      <w:marLeft w:val="0"/>
      <w:marRight w:val="0"/>
      <w:marTop w:val="0"/>
      <w:marBottom w:val="0"/>
      <w:divBdr>
        <w:top w:val="none" w:sz="0" w:space="0" w:color="auto"/>
        <w:left w:val="none" w:sz="0" w:space="0" w:color="auto"/>
        <w:bottom w:val="none" w:sz="0" w:space="0" w:color="auto"/>
        <w:right w:val="none" w:sz="0" w:space="0" w:color="auto"/>
      </w:divBdr>
    </w:div>
    <w:div w:id="658466663">
      <w:bodyDiv w:val="1"/>
      <w:marLeft w:val="0"/>
      <w:marRight w:val="0"/>
      <w:marTop w:val="0"/>
      <w:marBottom w:val="0"/>
      <w:divBdr>
        <w:top w:val="none" w:sz="0" w:space="0" w:color="auto"/>
        <w:left w:val="none" w:sz="0" w:space="0" w:color="auto"/>
        <w:bottom w:val="none" w:sz="0" w:space="0" w:color="auto"/>
        <w:right w:val="none" w:sz="0" w:space="0" w:color="auto"/>
      </w:divBdr>
    </w:div>
    <w:div w:id="678119071">
      <w:bodyDiv w:val="1"/>
      <w:marLeft w:val="0"/>
      <w:marRight w:val="0"/>
      <w:marTop w:val="0"/>
      <w:marBottom w:val="0"/>
      <w:divBdr>
        <w:top w:val="none" w:sz="0" w:space="0" w:color="auto"/>
        <w:left w:val="none" w:sz="0" w:space="0" w:color="auto"/>
        <w:bottom w:val="none" w:sz="0" w:space="0" w:color="auto"/>
        <w:right w:val="none" w:sz="0" w:space="0" w:color="auto"/>
      </w:divBdr>
    </w:div>
    <w:div w:id="705063340">
      <w:bodyDiv w:val="1"/>
      <w:marLeft w:val="0"/>
      <w:marRight w:val="0"/>
      <w:marTop w:val="0"/>
      <w:marBottom w:val="0"/>
      <w:divBdr>
        <w:top w:val="none" w:sz="0" w:space="0" w:color="auto"/>
        <w:left w:val="none" w:sz="0" w:space="0" w:color="auto"/>
        <w:bottom w:val="none" w:sz="0" w:space="0" w:color="auto"/>
        <w:right w:val="none" w:sz="0" w:space="0" w:color="auto"/>
      </w:divBdr>
    </w:div>
    <w:div w:id="711929032">
      <w:bodyDiv w:val="1"/>
      <w:marLeft w:val="0"/>
      <w:marRight w:val="0"/>
      <w:marTop w:val="0"/>
      <w:marBottom w:val="0"/>
      <w:divBdr>
        <w:top w:val="none" w:sz="0" w:space="0" w:color="auto"/>
        <w:left w:val="none" w:sz="0" w:space="0" w:color="auto"/>
        <w:bottom w:val="none" w:sz="0" w:space="0" w:color="auto"/>
        <w:right w:val="none" w:sz="0" w:space="0" w:color="auto"/>
      </w:divBdr>
    </w:div>
    <w:div w:id="714502012">
      <w:bodyDiv w:val="1"/>
      <w:marLeft w:val="0"/>
      <w:marRight w:val="0"/>
      <w:marTop w:val="0"/>
      <w:marBottom w:val="0"/>
      <w:divBdr>
        <w:top w:val="none" w:sz="0" w:space="0" w:color="auto"/>
        <w:left w:val="none" w:sz="0" w:space="0" w:color="auto"/>
        <w:bottom w:val="none" w:sz="0" w:space="0" w:color="auto"/>
        <w:right w:val="none" w:sz="0" w:space="0" w:color="auto"/>
      </w:divBdr>
    </w:div>
    <w:div w:id="761801386">
      <w:bodyDiv w:val="1"/>
      <w:marLeft w:val="0"/>
      <w:marRight w:val="0"/>
      <w:marTop w:val="0"/>
      <w:marBottom w:val="0"/>
      <w:divBdr>
        <w:top w:val="none" w:sz="0" w:space="0" w:color="auto"/>
        <w:left w:val="none" w:sz="0" w:space="0" w:color="auto"/>
        <w:bottom w:val="none" w:sz="0" w:space="0" w:color="auto"/>
        <w:right w:val="none" w:sz="0" w:space="0" w:color="auto"/>
      </w:divBdr>
    </w:div>
    <w:div w:id="769199962">
      <w:bodyDiv w:val="1"/>
      <w:marLeft w:val="0"/>
      <w:marRight w:val="0"/>
      <w:marTop w:val="0"/>
      <w:marBottom w:val="0"/>
      <w:divBdr>
        <w:top w:val="none" w:sz="0" w:space="0" w:color="auto"/>
        <w:left w:val="none" w:sz="0" w:space="0" w:color="auto"/>
        <w:bottom w:val="none" w:sz="0" w:space="0" w:color="auto"/>
        <w:right w:val="none" w:sz="0" w:space="0" w:color="auto"/>
      </w:divBdr>
    </w:div>
    <w:div w:id="806776739">
      <w:bodyDiv w:val="1"/>
      <w:marLeft w:val="0"/>
      <w:marRight w:val="0"/>
      <w:marTop w:val="0"/>
      <w:marBottom w:val="0"/>
      <w:divBdr>
        <w:top w:val="none" w:sz="0" w:space="0" w:color="auto"/>
        <w:left w:val="none" w:sz="0" w:space="0" w:color="auto"/>
        <w:bottom w:val="none" w:sz="0" w:space="0" w:color="auto"/>
        <w:right w:val="none" w:sz="0" w:space="0" w:color="auto"/>
      </w:divBdr>
    </w:div>
    <w:div w:id="842008857">
      <w:bodyDiv w:val="1"/>
      <w:marLeft w:val="0"/>
      <w:marRight w:val="0"/>
      <w:marTop w:val="0"/>
      <w:marBottom w:val="0"/>
      <w:divBdr>
        <w:top w:val="none" w:sz="0" w:space="0" w:color="auto"/>
        <w:left w:val="none" w:sz="0" w:space="0" w:color="auto"/>
        <w:bottom w:val="none" w:sz="0" w:space="0" w:color="auto"/>
        <w:right w:val="none" w:sz="0" w:space="0" w:color="auto"/>
      </w:divBdr>
    </w:div>
    <w:div w:id="865218712">
      <w:bodyDiv w:val="1"/>
      <w:marLeft w:val="0"/>
      <w:marRight w:val="0"/>
      <w:marTop w:val="0"/>
      <w:marBottom w:val="0"/>
      <w:divBdr>
        <w:top w:val="none" w:sz="0" w:space="0" w:color="auto"/>
        <w:left w:val="none" w:sz="0" w:space="0" w:color="auto"/>
        <w:bottom w:val="none" w:sz="0" w:space="0" w:color="auto"/>
        <w:right w:val="none" w:sz="0" w:space="0" w:color="auto"/>
      </w:divBdr>
    </w:div>
    <w:div w:id="873537410">
      <w:bodyDiv w:val="1"/>
      <w:marLeft w:val="0"/>
      <w:marRight w:val="0"/>
      <w:marTop w:val="0"/>
      <w:marBottom w:val="0"/>
      <w:divBdr>
        <w:top w:val="none" w:sz="0" w:space="0" w:color="auto"/>
        <w:left w:val="none" w:sz="0" w:space="0" w:color="auto"/>
        <w:bottom w:val="none" w:sz="0" w:space="0" w:color="auto"/>
        <w:right w:val="none" w:sz="0" w:space="0" w:color="auto"/>
      </w:divBdr>
    </w:div>
    <w:div w:id="880021222">
      <w:bodyDiv w:val="1"/>
      <w:marLeft w:val="0"/>
      <w:marRight w:val="0"/>
      <w:marTop w:val="0"/>
      <w:marBottom w:val="0"/>
      <w:divBdr>
        <w:top w:val="none" w:sz="0" w:space="0" w:color="auto"/>
        <w:left w:val="none" w:sz="0" w:space="0" w:color="auto"/>
        <w:bottom w:val="none" w:sz="0" w:space="0" w:color="auto"/>
        <w:right w:val="none" w:sz="0" w:space="0" w:color="auto"/>
      </w:divBdr>
    </w:div>
    <w:div w:id="896282152">
      <w:bodyDiv w:val="1"/>
      <w:marLeft w:val="0"/>
      <w:marRight w:val="0"/>
      <w:marTop w:val="0"/>
      <w:marBottom w:val="0"/>
      <w:divBdr>
        <w:top w:val="none" w:sz="0" w:space="0" w:color="auto"/>
        <w:left w:val="none" w:sz="0" w:space="0" w:color="auto"/>
        <w:bottom w:val="none" w:sz="0" w:space="0" w:color="auto"/>
        <w:right w:val="none" w:sz="0" w:space="0" w:color="auto"/>
      </w:divBdr>
      <w:divsChild>
        <w:div w:id="115948343">
          <w:marLeft w:val="0"/>
          <w:marRight w:val="0"/>
          <w:marTop w:val="0"/>
          <w:marBottom w:val="0"/>
          <w:divBdr>
            <w:top w:val="none" w:sz="0" w:space="0" w:color="auto"/>
            <w:left w:val="none" w:sz="0" w:space="0" w:color="auto"/>
            <w:bottom w:val="none" w:sz="0" w:space="0" w:color="auto"/>
            <w:right w:val="none" w:sz="0" w:space="0" w:color="auto"/>
          </w:divBdr>
          <w:divsChild>
            <w:div w:id="1622222918">
              <w:marLeft w:val="0"/>
              <w:marRight w:val="0"/>
              <w:marTop w:val="0"/>
              <w:marBottom w:val="0"/>
              <w:divBdr>
                <w:top w:val="none" w:sz="0" w:space="0" w:color="auto"/>
                <w:left w:val="none" w:sz="0" w:space="0" w:color="auto"/>
                <w:bottom w:val="none" w:sz="0" w:space="0" w:color="auto"/>
                <w:right w:val="none" w:sz="0" w:space="0" w:color="auto"/>
              </w:divBdr>
              <w:divsChild>
                <w:div w:id="7066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6815">
      <w:bodyDiv w:val="1"/>
      <w:marLeft w:val="0"/>
      <w:marRight w:val="0"/>
      <w:marTop w:val="0"/>
      <w:marBottom w:val="0"/>
      <w:divBdr>
        <w:top w:val="none" w:sz="0" w:space="0" w:color="auto"/>
        <w:left w:val="none" w:sz="0" w:space="0" w:color="auto"/>
        <w:bottom w:val="none" w:sz="0" w:space="0" w:color="auto"/>
        <w:right w:val="none" w:sz="0" w:space="0" w:color="auto"/>
      </w:divBdr>
    </w:div>
    <w:div w:id="927927140">
      <w:bodyDiv w:val="1"/>
      <w:marLeft w:val="0"/>
      <w:marRight w:val="0"/>
      <w:marTop w:val="0"/>
      <w:marBottom w:val="0"/>
      <w:divBdr>
        <w:top w:val="none" w:sz="0" w:space="0" w:color="auto"/>
        <w:left w:val="none" w:sz="0" w:space="0" w:color="auto"/>
        <w:bottom w:val="none" w:sz="0" w:space="0" w:color="auto"/>
        <w:right w:val="none" w:sz="0" w:space="0" w:color="auto"/>
      </w:divBdr>
    </w:div>
    <w:div w:id="949504940">
      <w:bodyDiv w:val="1"/>
      <w:marLeft w:val="0"/>
      <w:marRight w:val="0"/>
      <w:marTop w:val="0"/>
      <w:marBottom w:val="0"/>
      <w:divBdr>
        <w:top w:val="none" w:sz="0" w:space="0" w:color="auto"/>
        <w:left w:val="none" w:sz="0" w:space="0" w:color="auto"/>
        <w:bottom w:val="none" w:sz="0" w:space="0" w:color="auto"/>
        <w:right w:val="none" w:sz="0" w:space="0" w:color="auto"/>
      </w:divBdr>
    </w:div>
    <w:div w:id="956837555">
      <w:bodyDiv w:val="1"/>
      <w:marLeft w:val="0"/>
      <w:marRight w:val="0"/>
      <w:marTop w:val="0"/>
      <w:marBottom w:val="0"/>
      <w:divBdr>
        <w:top w:val="none" w:sz="0" w:space="0" w:color="auto"/>
        <w:left w:val="none" w:sz="0" w:space="0" w:color="auto"/>
        <w:bottom w:val="none" w:sz="0" w:space="0" w:color="auto"/>
        <w:right w:val="none" w:sz="0" w:space="0" w:color="auto"/>
      </w:divBdr>
    </w:div>
    <w:div w:id="974406980">
      <w:bodyDiv w:val="1"/>
      <w:marLeft w:val="0"/>
      <w:marRight w:val="0"/>
      <w:marTop w:val="0"/>
      <w:marBottom w:val="0"/>
      <w:divBdr>
        <w:top w:val="none" w:sz="0" w:space="0" w:color="auto"/>
        <w:left w:val="none" w:sz="0" w:space="0" w:color="auto"/>
        <w:bottom w:val="none" w:sz="0" w:space="0" w:color="auto"/>
        <w:right w:val="none" w:sz="0" w:space="0" w:color="auto"/>
      </w:divBdr>
    </w:div>
    <w:div w:id="979112677">
      <w:bodyDiv w:val="1"/>
      <w:marLeft w:val="0"/>
      <w:marRight w:val="0"/>
      <w:marTop w:val="0"/>
      <w:marBottom w:val="0"/>
      <w:divBdr>
        <w:top w:val="none" w:sz="0" w:space="0" w:color="auto"/>
        <w:left w:val="none" w:sz="0" w:space="0" w:color="auto"/>
        <w:bottom w:val="none" w:sz="0" w:space="0" w:color="auto"/>
        <w:right w:val="none" w:sz="0" w:space="0" w:color="auto"/>
      </w:divBdr>
    </w:div>
    <w:div w:id="982195361">
      <w:bodyDiv w:val="1"/>
      <w:marLeft w:val="0"/>
      <w:marRight w:val="0"/>
      <w:marTop w:val="0"/>
      <w:marBottom w:val="0"/>
      <w:divBdr>
        <w:top w:val="none" w:sz="0" w:space="0" w:color="auto"/>
        <w:left w:val="none" w:sz="0" w:space="0" w:color="auto"/>
        <w:bottom w:val="none" w:sz="0" w:space="0" w:color="auto"/>
        <w:right w:val="none" w:sz="0" w:space="0" w:color="auto"/>
      </w:divBdr>
    </w:div>
    <w:div w:id="990138770">
      <w:bodyDiv w:val="1"/>
      <w:marLeft w:val="0"/>
      <w:marRight w:val="0"/>
      <w:marTop w:val="0"/>
      <w:marBottom w:val="0"/>
      <w:divBdr>
        <w:top w:val="none" w:sz="0" w:space="0" w:color="auto"/>
        <w:left w:val="none" w:sz="0" w:space="0" w:color="auto"/>
        <w:bottom w:val="none" w:sz="0" w:space="0" w:color="auto"/>
        <w:right w:val="none" w:sz="0" w:space="0" w:color="auto"/>
      </w:divBdr>
    </w:div>
    <w:div w:id="1024941611">
      <w:bodyDiv w:val="1"/>
      <w:marLeft w:val="0"/>
      <w:marRight w:val="0"/>
      <w:marTop w:val="0"/>
      <w:marBottom w:val="0"/>
      <w:divBdr>
        <w:top w:val="none" w:sz="0" w:space="0" w:color="auto"/>
        <w:left w:val="none" w:sz="0" w:space="0" w:color="auto"/>
        <w:bottom w:val="none" w:sz="0" w:space="0" w:color="auto"/>
        <w:right w:val="none" w:sz="0" w:space="0" w:color="auto"/>
      </w:divBdr>
    </w:div>
    <w:div w:id="1038167150">
      <w:bodyDiv w:val="1"/>
      <w:marLeft w:val="0"/>
      <w:marRight w:val="0"/>
      <w:marTop w:val="0"/>
      <w:marBottom w:val="0"/>
      <w:divBdr>
        <w:top w:val="none" w:sz="0" w:space="0" w:color="auto"/>
        <w:left w:val="none" w:sz="0" w:space="0" w:color="auto"/>
        <w:bottom w:val="none" w:sz="0" w:space="0" w:color="auto"/>
        <w:right w:val="none" w:sz="0" w:space="0" w:color="auto"/>
      </w:divBdr>
    </w:div>
    <w:div w:id="1057780867">
      <w:bodyDiv w:val="1"/>
      <w:marLeft w:val="0"/>
      <w:marRight w:val="0"/>
      <w:marTop w:val="0"/>
      <w:marBottom w:val="0"/>
      <w:divBdr>
        <w:top w:val="none" w:sz="0" w:space="0" w:color="auto"/>
        <w:left w:val="none" w:sz="0" w:space="0" w:color="auto"/>
        <w:bottom w:val="none" w:sz="0" w:space="0" w:color="auto"/>
        <w:right w:val="none" w:sz="0" w:space="0" w:color="auto"/>
      </w:divBdr>
    </w:div>
    <w:div w:id="1102143512">
      <w:bodyDiv w:val="1"/>
      <w:marLeft w:val="0"/>
      <w:marRight w:val="0"/>
      <w:marTop w:val="0"/>
      <w:marBottom w:val="0"/>
      <w:divBdr>
        <w:top w:val="none" w:sz="0" w:space="0" w:color="auto"/>
        <w:left w:val="none" w:sz="0" w:space="0" w:color="auto"/>
        <w:bottom w:val="none" w:sz="0" w:space="0" w:color="auto"/>
        <w:right w:val="none" w:sz="0" w:space="0" w:color="auto"/>
      </w:divBdr>
    </w:div>
    <w:div w:id="1228028608">
      <w:bodyDiv w:val="1"/>
      <w:marLeft w:val="0"/>
      <w:marRight w:val="0"/>
      <w:marTop w:val="0"/>
      <w:marBottom w:val="0"/>
      <w:divBdr>
        <w:top w:val="none" w:sz="0" w:space="0" w:color="auto"/>
        <w:left w:val="none" w:sz="0" w:space="0" w:color="auto"/>
        <w:bottom w:val="none" w:sz="0" w:space="0" w:color="auto"/>
        <w:right w:val="none" w:sz="0" w:space="0" w:color="auto"/>
      </w:divBdr>
    </w:div>
    <w:div w:id="1235509875">
      <w:bodyDiv w:val="1"/>
      <w:marLeft w:val="0"/>
      <w:marRight w:val="0"/>
      <w:marTop w:val="0"/>
      <w:marBottom w:val="0"/>
      <w:divBdr>
        <w:top w:val="none" w:sz="0" w:space="0" w:color="auto"/>
        <w:left w:val="none" w:sz="0" w:space="0" w:color="auto"/>
        <w:bottom w:val="none" w:sz="0" w:space="0" w:color="auto"/>
        <w:right w:val="none" w:sz="0" w:space="0" w:color="auto"/>
      </w:divBdr>
    </w:div>
    <w:div w:id="1270047089">
      <w:bodyDiv w:val="1"/>
      <w:marLeft w:val="0"/>
      <w:marRight w:val="0"/>
      <w:marTop w:val="0"/>
      <w:marBottom w:val="0"/>
      <w:divBdr>
        <w:top w:val="none" w:sz="0" w:space="0" w:color="auto"/>
        <w:left w:val="none" w:sz="0" w:space="0" w:color="auto"/>
        <w:bottom w:val="none" w:sz="0" w:space="0" w:color="auto"/>
        <w:right w:val="none" w:sz="0" w:space="0" w:color="auto"/>
      </w:divBdr>
    </w:div>
    <w:div w:id="1308973663">
      <w:bodyDiv w:val="1"/>
      <w:marLeft w:val="0"/>
      <w:marRight w:val="0"/>
      <w:marTop w:val="0"/>
      <w:marBottom w:val="0"/>
      <w:divBdr>
        <w:top w:val="none" w:sz="0" w:space="0" w:color="auto"/>
        <w:left w:val="none" w:sz="0" w:space="0" w:color="auto"/>
        <w:bottom w:val="none" w:sz="0" w:space="0" w:color="auto"/>
        <w:right w:val="none" w:sz="0" w:space="0" w:color="auto"/>
      </w:divBdr>
    </w:div>
    <w:div w:id="1313868557">
      <w:bodyDiv w:val="1"/>
      <w:marLeft w:val="0"/>
      <w:marRight w:val="0"/>
      <w:marTop w:val="0"/>
      <w:marBottom w:val="0"/>
      <w:divBdr>
        <w:top w:val="none" w:sz="0" w:space="0" w:color="auto"/>
        <w:left w:val="none" w:sz="0" w:space="0" w:color="auto"/>
        <w:bottom w:val="none" w:sz="0" w:space="0" w:color="auto"/>
        <w:right w:val="none" w:sz="0" w:space="0" w:color="auto"/>
      </w:divBdr>
    </w:div>
    <w:div w:id="1359699099">
      <w:bodyDiv w:val="1"/>
      <w:marLeft w:val="0"/>
      <w:marRight w:val="0"/>
      <w:marTop w:val="0"/>
      <w:marBottom w:val="0"/>
      <w:divBdr>
        <w:top w:val="none" w:sz="0" w:space="0" w:color="auto"/>
        <w:left w:val="none" w:sz="0" w:space="0" w:color="auto"/>
        <w:bottom w:val="none" w:sz="0" w:space="0" w:color="auto"/>
        <w:right w:val="none" w:sz="0" w:space="0" w:color="auto"/>
      </w:divBdr>
    </w:div>
    <w:div w:id="1397777427">
      <w:bodyDiv w:val="1"/>
      <w:marLeft w:val="0"/>
      <w:marRight w:val="0"/>
      <w:marTop w:val="0"/>
      <w:marBottom w:val="0"/>
      <w:divBdr>
        <w:top w:val="none" w:sz="0" w:space="0" w:color="auto"/>
        <w:left w:val="none" w:sz="0" w:space="0" w:color="auto"/>
        <w:bottom w:val="none" w:sz="0" w:space="0" w:color="auto"/>
        <w:right w:val="none" w:sz="0" w:space="0" w:color="auto"/>
      </w:divBdr>
    </w:div>
    <w:div w:id="1403483276">
      <w:bodyDiv w:val="1"/>
      <w:marLeft w:val="0"/>
      <w:marRight w:val="0"/>
      <w:marTop w:val="0"/>
      <w:marBottom w:val="0"/>
      <w:divBdr>
        <w:top w:val="none" w:sz="0" w:space="0" w:color="auto"/>
        <w:left w:val="none" w:sz="0" w:space="0" w:color="auto"/>
        <w:bottom w:val="none" w:sz="0" w:space="0" w:color="auto"/>
        <w:right w:val="none" w:sz="0" w:space="0" w:color="auto"/>
      </w:divBdr>
    </w:div>
    <w:div w:id="1431462881">
      <w:bodyDiv w:val="1"/>
      <w:marLeft w:val="0"/>
      <w:marRight w:val="0"/>
      <w:marTop w:val="0"/>
      <w:marBottom w:val="0"/>
      <w:divBdr>
        <w:top w:val="none" w:sz="0" w:space="0" w:color="auto"/>
        <w:left w:val="none" w:sz="0" w:space="0" w:color="auto"/>
        <w:bottom w:val="none" w:sz="0" w:space="0" w:color="auto"/>
        <w:right w:val="none" w:sz="0" w:space="0" w:color="auto"/>
      </w:divBdr>
    </w:div>
    <w:div w:id="1442259290">
      <w:bodyDiv w:val="1"/>
      <w:marLeft w:val="0"/>
      <w:marRight w:val="0"/>
      <w:marTop w:val="0"/>
      <w:marBottom w:val="0"/>
      <w:divBdr>
        <w:top w:val="none" w:sz="0" w:space="0" w:color="auto"/>
        <w:left w:val="none" w:sz="0" w:space="0" w:color="auto"/>
        <w:bottom w:val="none" w:sz="0" w:space="0" w:color="auto"/>
        <w:right w:val="none" w:sz="0" w:space="0" w:color="auto"/>
      </w:divBdr>
    </w:div>
    <w:div w:id="1448043401">
      <w:bodyDiv w:val="1"/>
      <w:marLeft w:val="0"/>
      <w:marRight w:val="0"/>
      <w:marTop w:val="0"/>
      <w:marBottom w:val="0"/>
      <w:divBdr>
        <w:top w:val="none" w:sz="0" w:space="0" w:color="auto"/>
        <w:left w:val="none" w:sz="0" w:space="0" w:color="auto"/>
        <w:bottom w:val="none" w:sz="0" w:space="0" w:color="auto"/>
        <w:right w:val="none" w:sz="0" w:space="0" w:color="auto"/>
      </w:divBdr>
    </w:div>
    <w:div w:id="1484270516">
      <w:bodyDiv w:val="1"/>
      <w:marLeft w:val="0"/>
      <w:marRight w:val="0"/>
      <w:marTop w:val="0"/>
      <w:marBottom w:val="0"/>
      <w:divBdr>
        <w:top w:val="none" w:sz="0" w:space="0" w:color="auto"/>
        <w:left w:val="none" w:sz="0" w:space="0" w:color="auto"/>
        <w:bottom w:val="none" w:sz="0" w:space="0" w:color="auto"/>
        <w:right w:val="none" w:sz="0" w:space="0" w:color="auto"/>
      </w:divBdr>
    </w:div>
    <w:div w:id="1504203200">
      <w:bodyDiv w:val="1"/>
      <w:marLeft w:val="0"/>
      <w:marRight w:val="0"/>
      <w:marTop w:val="0"/>
      <w:marBottom w:val="0"/>
      <w:divBdr>
        <w:top w:val="none" w:sz="0" w:space="0" w:color="auto"/>
        <w:left w:val="none" w:sz="0" w:space="0" w:color="auto"/>
        <w:bottom w:val="none" w:sz="0" w:space="0" w:color="auto"/>
        <w:right w:val="none" w:sz="0" w:space="0" w:color="auto"/>
      </w:divBdr>
    </w:div>
    <w:div w:id="1537963750">
      <w:bodyDiv w:val="1"/>
      <w:marLeft w:val="0"/>
      <w:marRight w:val="0"/>
      <w:marTop w:val="0"/>
      <w:marBottom w:val="0"/>
      <w:divBdr>
        <w:top w:val="none" w:sz="0" w:space="0" w:color="auto"/>
        <w:left w:val="none" w:sz="0" w:space="0" w:color="auto"/>
        <w:bottom w:val="none" w:sz="0" w:space="0" w:color="auto"/>
        <w:right w:val="none" w:sz="0" w:space="0" w:color="auto"/>
      </w:divBdr>
    </w:div>
    <w:div w:id="1618678834">
      <w:bodyDiv w:val="1"/>
      <w:marLeft w:val="0"/>
      <w:marRight w:val="0"/>
      <w:marTop w:val="0"/>
      <w:marBottom w:val="0"/>
      <w:divBdr>
        <w:top w:val="none" w:sz="0" w:space="0" w:color="auto"/>
        <w:left w:val="none" w:sz="0" w:space="0" w:color="auto"/>
        <w:bottom w:val="none" w:sz="0" w:space="0" w:color="auto"/>
        <w:right w:val="none" w:sz="0" w:space="0" w:color="auto"/>
      </w:divBdr>
    </w:div>
    <w:div w:id="1635670413">
      <w:bodyDiv w:val="1"/>
      <w:marLeft w:val="0"/>
      <w:marRight w:val="0"/>
      <w:marTop w:val="0"/>
      <w:marBottom w:val="0"/>
      <w:divBdr>
        <w:top w:val="none" w:sz="0" w:space="0" w:color="auto"/>
        <w:left w:val="none" w:sz="0" w:space="0" w:color="auto"/>
        <w:bottom w:val="none" w:sz="0" w:space="0" w:color="auto"/>
        <w:right w:val="none" w:sz="0" w:space="0" w:color="auto"/>
      </w:divBdr>
    </w:div>
    <w:div w:id="1635720647">
      <w:bodyDiv w:val="1"/>
      <w:marLeft w:val="0"/>
      <w:marRight w:val="0"/>
      <w:marTop w:val="0"/>
      <w:marBottom w:val="0"/>
      <w:divBdr>
        <w:top w:val="none" w:sz="0" w:space="0" w:color="auto"/>
        <w:left w:val="none" w:sz="0" w:space="0" w:color="auto"/>
        <w:bottom w:val="none" w:sz="0" w:space="0" w:color="auto"/>
        <w:right w:val="none" w:sz="0" w:space="0" w:color="auto"/>
      </w:divBdr>
    </w:div>
    <w:div w:id="1638148173">
      <w:bodyDiv w:val="1"/>
      <w:marLeft w:val="0"/>
      <w:marRight w:val="0"/>
      <w:marTop w:val="0"/>
      <w:marBottom w:val="0"/>
      <w:divBdr>
        <w:top w:val="none" w:sz="0" w:space="0" w:color="auto"/>
        <w:left w:val="none" w:sz="0" w:space="0" w:color="auto"/>
        <w:bottom w:val="none" w:sz="0" w:space="0" w:color="auto"/>
        <w:right w:val="none" w:sz="0" w:space="0" w:color="auto"/>
      </w:divBdr>
    </w:div>
    <w:div w:id="1660116110">
      <w:bodyDiv w:val="1"/>
      <w:marLeft w:val="0"/>
      <w:marRight w:val="0"/>
      <w:marTop w:val="0"/>
      <w:marBottom w:val="0"/>
      <w:divBdr>
        <w:top w:val="none" w:sz="0" w:space="0" w:color="auto"/>
        <w:left w:val="none" w:sz="0" w:space="0" w:color="auto"/>
        <w:bottom w:val="none" w:sz="0" w:space="0" w:color="auto"/>
        <w:right w:val="none" w:sz="0" w:space="0" w:color="auto"/>
      </w:divBdr>
    </w:div>
    <w:div w:id="1691182487">
      <w:bodyDiv w:val="1"/>
      <w:marLeft w:val="0"/>
      <w:marRight w:val="0"/>
      <w:marTop w:val="0"/>
      <w:marBottom w:val="0"/>
      <w:divBdr>
        <w:top w:val="none" w:sz="0" w:space="0" w:color="auto"/>
        <w:left w:val="none" w:sz="0" w:space="0" w:color="auto"/>
        <w:bottom w:val="none" w:sz="0" w:space="0" w:color="auto"/>
        <w:right w:val="none" w:sz="0" w:space="0" w:color="auto"/>
      </w:divBdr>
    </w:div>
    <w:div w:id="1727800938">
      <w:bodyDiv w:val="1"/>
      <w:marLeft w:val="0"/>
      <w:marRight w:val="0"/>
      <w:marTop w:val="0"/>
      <w:marBottom w:val="0"/>
      <w:divBdr>
        <w:top w:val="none" w:sz="0" w:space="0" w:color="auto"/>
        <w:left w:val="none" w:sz="0" w:space="0" w:color="auto"/>
        <w:bottom w:val="none" w:sz="0" w:space="0" w:color="auto"/>
        <w:right w:val="none" w:sz="0" w:space="0" w:color="auto"/>
      </w:divBdr>
    </w:div>
    <w:div w:id="1757941052">
      <w:bodyDiv w:val="1"/>
      <w:marLeft w:val="0"/>
      <w:marRight w:val="0"/>
      <w:marTop w:val="0"/>
      <w:marBottom w:val="0"/>
      <w:divBdr>
        <w:top w:val="none" w:sz="0" w:space="0" w:color="auto"/>
        <w:left w:val="none" w:sz="0" w:space="0" w:color="auto"/>
        <w:bottom w:val="none" w:sz="0" w:space="0" w:color="auto"/>
        <w:right w:val="none" w:sz="0" w:space="0" w:color="auto"/>
      </w:divBdr>
      <w:divsChild>
        <w:div w:id="1887599287">
          <w:marLeft w:val="0"/>
          <w:marRight w:val="0"/>
          <w:marTop w:val="0"/>
          <w:marBottom w:val="0"/>
          <w:divBdr>
            <w:top w:val="none" w:sz="0" w:space="0" w:color="auto"/>
            <w:left w:val="none" w:sz="0" w:space="0" w:color="auto"/>
            <w:bottom w:val="none" w:sz="0" w:space="0" w:color="auto"/>
            <w:right w:val="none" w:sz="0" w:space="0" w:color="auto"/>
          </w:divBdr>
          <w:divsChild>
            <w:div w:id="1312099098">
              <w:marLeft w:val="0"/>
              <w:marRight w:val="0"/>
              <w:marTop w:val="0"/>
              <w:marBottom w:val="0"/>
              <w:divBdr>
                <w:top w:val="none" w:sz="0" w:space="0" w:color="auto"/>
                <w:left w:val="none" w:sz="0" w:space="0" w:color="auto"/>
                <w:bottom w:val="none" w:sz="0" w:space="0" w:color="auto"/>
                <w:right w:val="none" w:sz="0" w:space="0" w:color="auto"/>
              </w:divBdr>
              <w:divsChild>
                <w:div w:id="6463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530">
      <w:bodyDiv w:val="1"/>
      <w:marLeft w:val="0"/>
      <w:marRight w:val="0"/>
      <w:marTop w:val="0"/>
      <w:marBottom w:val="0"/>
      <w:divBdr>
        <w:top w:val="none" w:sz="0" w:space="0" w:color="auto"/>
        <w:left w:val="none" w:sz="0" w:space="0" w:color="auto"/>
        <w:bottom w:val="none" w:sz="0" w:space="0" w:color="auto"/>
        <w:right w:val="none" w:sz="0" w:space="0" w:color="auto"/>
      </w:divBdr>
    </w:div>
    <w:div w:id="1786265056">
      <w:bodyDiv w:val="1"/>
      <w:marLeft w:val="0"/>
      <w:marRight w:val="0"/>
      <w:marTop w:val="0"/>
      <w:marBottom w:val="0"/>
      <w:divBdr>
        <w:top w:val="none" w:sz="0" w:space="0" w:color="auto"/>
        <w:left w:val="none" w:sz="0" w:space="0" w:color="auto"/>
        <w:bottom w:val="none" w:sz="0" w:space="0" w:color="auto"/>
        <w:right w:val="none" w:sz="0" w:space="0" w:color="auto"/>
      </w:divBdr>
    </w:div>
    <w:div w:id="1846288262">
      <w:bodyDiv w:val="1"/>
      <w:marLeft w:val="0"/>
      <w:marRight w:val="0"/>
      <w:marTop w:val="0"/>
      <w:marBottom w:val="0"/>
      <w:divBdr>
        <w:top w:val="none" w:sz="0" w:space="0" w:color="auto"/>
        <w:left w:val="none" w:sz="0" w:space="0" w:color="auto"/>
        <w:bottom w:val="none" w:sz="0" w:space="0" w:color="auto"/>
        <w:right w:val="none" w:sz="0" w:space="0" w:color="auto"/>
      </w:divBdr>
    </w:div>
    <w:div w:id="1865704279">
      <w:bodyDiv w:val="1"/>
      <w:marLeft w:val="0"/>
      <w:marRight w:val="0"/>
      <w:marTop w:val="0"/>
      <w:marBottom w:val="0"/>
      <w:divBdr>
        <w:top w:val="none" w:sz="0" w:space="0" w:color="auto"/>
        <w:left w:val="none" w:sz="0" w:space="0" w:color="auto"/>
        <w:bottom w:val="none" w:sz="0" w:space="0" w:color="auto"/>
        <w:right w:val="none" w:sz="0" w:space="0" w:color="auto"/>
      </w:divBdr>
    </w:div>
    <w:div w:id="1922447659">
      <w:bodyDiv w:val="1"/>
      <w:marLeft w:val="0"/>
      <w:marRight w:val="0"/>
      <w:marTop w:val="0"/>
      <w:marBottom w:val="0"/>
      <w:divBdr>
        <w:top w:val="none" w:sz="0" w:space="0" w:color="auto"/>
        <w:left w:val="none" w:sz="0" w:space="0" w:color="auto"/>
        <w:bottom w:val="none" w:sz="0" w:space="0" w:color="auto"/>
        <w:right w:val="none" w:sz="0" w:space="0" w:color="auto"/>
      </w:divBdr>
    </w:div>
    <w:div w:id="2051372722">
      <w:bodyDiv w:val="1"/>
      <w:marLeft w:val="0"/>
      <w:marRight w:val="0"/>
      <w:marTop w:val="0"/>
      <w:marBottom w:val="0"/>
      <w:divBdr>
        <w:top w:val="none" w:sz="0" w:space="0" w:color="auto"/>
        <w:left w:val="none" w:sz="0" w:space="0" w:color="auto"/>
        <w:bottom w:val="none" w:sz="0" w:space="0" w:color="auto"/>
        <w:right w:val="none" w:sz="0" w:space="0" w:color="auto"/>
      </w:divBdr>
    </w:div>
    <w:div w:id="2053070737">
      <w:bodyDiv w:val="1"/>
      <w:marLeft w:val="0"/>
      <w:marRight w:val="0"/>
      <w:marTop w:val="0"/>
      <w:marBottom w:val="0"/>
      <w:divBdr>
        <w:top w:val="none" w:sz="0" w:space="0" w:color="auto"/>
        <w:left w:val="none" w:sz="0" w:space="0" w:color="auto"/>
        <w:bottom w:val="none" w:sz="0" w:space="0" w:color="auto"/>
        <w:right w:val="none" w:sz="0" w:space="0" w:color="auto"/>
      </w:divBdr>
    </w:div>
    <w:div w:id="2057464500">
      <w:bodyDiv w:val="1"/>
      <w:marLeft w:val="0"/>
      <w:marRight w:val="0"/>
      <w:marTop w:val="0"/>
      <w:marBottom w:val="0"/>
      <w:divBdr>
        <w:top w:val="none" w:sz="0" w:space="0" w:color="auto"/>
        <w:left w:val="none" w:sz="0" w:space="0" w:color="auto"/>
        <w:bottom w:val="none" w:sz="0" w:space="0" w:color="auto"/>
        <w:right w:val="none" w:sz="0" w:space="0" w:color="auto"/>
      </w:divBdr>
    </w:div>
    <w:div w:id="2068448945">
      <w:bodyDiv w:val="1"/>
      <w:marLeft w:val="0"/>
      <w:marRight w:val="0"/>
      <w:marTop w:val="0"/>
      <w:marBottom w:val="0"/>
      <w:divBdr>
        <w:top w:val="none" w:sz="0" w:space="0" w:color="auto"/>
        <w:left w:val="none" w:sz="0" w:space="0" w:color="auto"/>
        <w:bottom w:val="none" w:sz="0" w:space="0" w:color="auto"/>
        <w:right w:val="none" w:sz="0" w:space="0" w:color="auto"/>
      </w:divBdr>
    </w:div>
    <w:div w:id="2103138993">
      <w:bodyDiv w:val="1"/>
      <w:marLeft w:val="0"/>
      <w:marRight w:val="0"/>
      <w:marTop w:val="0"/>
      <w:marBottom w:val="0"/>
      <w:divBdr>
        <w:top w:val="none" w:sz="0" w:space="0" w:color="auto"/>
        <w:left w:val="none" w:sz="0" w:space="0" w:color="auto"/>
        <w:bottom w:val="none" w:sz="0" w:space="0" w:color="auto"/>
        <w:right w:val="none" w:sz="0" w:space="0" w:color="auto"/>
      </w:divBdr>
    </w:div>
    <w:div w:id="2103647776">
      <w:bodyDiv w:val="1"/>
      <w:marLeft w:val="0"/>
      <w:marRight w:val="0"/>
      <w:marTop w:val="0"/>
      <w:marBottom w:val="0"/>
      <w:divBdr>
        <w:top w:val="none" w:sz="0" w:space="0" w:color="auto"/>
        <w:left w:val="none" w:sz="0" w:space="0" w:color="auto"/>
        <w:bottom w:val="none" w:sz="0" w:space="0" w:color="auto"/>
        <w:right w:val="none" w:sz="0" w:space="0" w:color="auto"/>
      </w:divBdr>
    </w:div>
    <w:div w:id="2112700669">
      <w:bodyDiv w:val="1"/>
      <w:marLeft w:val="0"/>
      <w:marRight w:val="0"/>
      <w:marTop w:val="0"/>
      <w:marBottom w:val="0"/>
      <w:divBdr>
        <w:top w:val="none" w:sz="0" w:space="0" w:color="auto"/>
        <w:left w:val="none" w:sz="0" w:space="0" w:color="auto"/>
        <w:bottom w:val="none" w:sz="0" w:space="0" w:color="auto"/>
        <w:right w:val="none" w:sz="0" w:space="0" w:color="auto"/>
      </w:divBdr>
    </w:div>
    <w:div w:id="213359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hanson\Documents\RMG%20Programme\40%20Barcodes%20for%20All%20Parcels%20-%20BAP\eB1269%20BAP%20Test%20Plan%20v0.8d%20WORK-%20taking%20in%20RMG%20com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5FC2C-ED97-4A1D-AEBE-37FEBF28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eB1269 BAP Test Plan v0.8d WORK- taking in RMG comments</Template>
  <TotalTime>13</TotalTime>
  <Pages>10</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Enter Doc Title</vt:lpstr>
    </vt:vector>
  </TitlesOfParts>
  <Company>Capgemini UK plc</Company>
  <LinksUpToDate>false</LinksUpToDate>
  <CharactersWithSpaces>17351</CharactersWithSpaces>
  <SharedDoc>false</SharedDoc>
  <HLinks>
    <vt:vector size="222" baseType="variant">
      <vt:variant>
        <vt:i4>1966128</vt:i4>
      </vt:variant>
      <vt:variant>
        <vt:i4>218</vt:i4>
      </vt:variant>
      <vt:variant>
        <vt:i4>0</vt:i4>
      </vt:variant>
      <vt:variant>
        <vt:i4>5</vt:i4>
      </vt:variant>
      <vt:variant>
        <vt:lpwstr/>
      </vt:variant>
      <vt:variant>
        <vt:lpwstr>_Toc394413673</vt:lpwstr>
      </vt:variant>
      <vt:variant>
        <vt:i4>1966128</vt:i4>
      </vt:variant>
      <vt:variant>
        <vt:i4>212</vt:i4>
      </vt:variant>
      <vt:variant>
        <vt:i4>0</vt:i4>
      </vt:variant>
      <vt:variant>
        <vt:i4>5</vt:i4>
      </vt:variant>
      <vt:variant>
        <vt:lpwstr/>
      </vt:variant>
      <vt:variant>
        <vt:lpwstr>_Toc394413672</vt:lpwstr>
      </vt:variant>
      <vt:variant>
        <vt:i4>1966128</vt:i4>
      </vt:variant>
      <vt:variant>
        <vt:i4>206</vt:i4>
      </vt:variant>
      <vt:variant>
        <vt:i4>0</vt:i4>
      </vt:variant>
      <vt:variant>
        <vt:i4>5</vt:i4>
      </vt:variant>
      <vt:variant>
        <vt:lpwstr/>
      </vt:variant>
      <vt:variant>
        <vt:lpwstr>_Toc394413671</vt:lpwstr>
      </vt:variant>
      <vt:variant>
        <vt:i4>1966128</vt:i4>
      </vt:variant>
      <vt:variant>
        <vt:i4>200</vt:i4>
      </vt:variant>
      <vt:variant>
        <vt:i4>0</vt:i4>
      </vt:variant>
      <vt:variant>
        <vt:i4>5</vt:i4>
      </vt:variant>
      <vt:variant>
        <vt:lpwstr/>
      </vt:variant>
      <vt:variant>
        <vt:lpwstr>_Toc394413670</vt:lpwstr>
      </vt:variant>
      <vt:variant>
        <vt:i4>2031664</vt:i4>
      </vt:variant>
      <vt:variant>
        <vt:i4>194</vt:i4>
      </vt:variant>
      <vt:variant>
        <vt:i4>0</vt:i4>
      </vt:variant>
      <vt:variant>
        <vt:i4>5</vt:i4>
      </vt:variant>
      <vt:variant>
        <vt:lpwstr/>
      </vt:variant>
      <vt:variant>
        <vt:lpwstr>_Toc394413669</vt:lpwstr>
      </vt:variant>
      <vt:variant>
        <vt:i4>2031664</vt:i4>
      </vt:variant>
      <vt:variant>
        <vt:i4>188</vt:i4>
      </vt:variant>
      <vt:variant>
        <vt:i4>0</vt:i4>
      </vt:variant>
      <vt:variant>
        <vt:i4>5</vt:i4>
      </vt:variant>
      <vt:variant>
        <vt:lpwstr/>
      </vt:variant>
      <vt:variant>
        <vt:lpwstr>_Toc394413668</vt:lpwstr>
      </vt:variant>
      <vt:variant>
        <vt:i4>2031664</vt:i4>
      </vt:variant>
      <vt:variant>
        <vt:i4>182</vt:i4>
      </vt:variant>
      <vt:variant>
        <vt:i4>0</vt:i4>
      </vt:variant>
      <vt:variant>
        <vt:i4>5</vt:i4>
      </vt:variant>
      <vt:variant>
        <vt:lpwstr/>
      </vt:variant>
      <vt:variant>
        <vt:lpwstr>_Toc394413667</vt:lpwstr>
      </vt:variant>
      <vt:variant>
        <vt:i4>2031664</vt:i4>
      </vt:variant>
      <vt:variant>
        <vt:i4>176</vt:i4>
      </vt:variant>
      <vt:variant>
        <vt:i4>0</vt:i4>
      </vt:variant>
      <vt:variant>
        <vt:i4>5</vt:i4>
      </vt:variant>
      <vt:variant>
        <vt:lpwstr/>
      </vt:variant>
      <vt:variant>
        <vt:lpwstr>_Toc394413666</vt:lpwstr>
      </vt:variant>
      <vt:variant>
        <vt:i4>2031664</vt:i4>
      </vt:variant>
      <vt:variant>
        <vt:i4>170</vt:i4>
      </vt:variant>
      <vt:variant>
        <vt:i4>0</vt:i4>
      </vt:variant>
      <vt:variant>
        <vt:i4>5</vt:i4>
      </vt:variant>
      <vt:variant>
        <vt:lpwstr/>
      </vt:variant>
      <vt:variant>
        <vt:lpwstr>_Toc394413665</vt:lpwstr>
      </vt:variant>
      <vt:variant>
        <vt:i4>2031664</vt:i4>
      </vt:variant>
      <vt:variant>
        <vt:i4>164</vt:i4>
      </vt:variant>
      <vt:variant>
        <vt:i4>0</vt:i4>
      </vt:variant>
      <vt:variant>
        <vt:i4>5</vt:i4>
      </vt:variant>
      <vt:variant>
        <vt:lpwstr/>
      </vt:variant>
      <vt:variant>
        <vt:lpwstr>_Toc394413664</vt:lpwstr>
      </vt:variant>
      <vt:variant>
        <vt:i4>2031664</vt:i4>
      </vt:variant>
      <vt:variant>
        <vt:i4>158</vt:i4>
      </vt:variant>
      <vt:variant>
        <vt:i4>0</vt:i4>
      </vt:variant>
      <vt:variant>
        <vt:i4>5</vt:i4>
      </vt:variant>
      <vt:variant>
        <vt:lpwstr/>
      </vt:variant>
      <vt:variant>
        <vt:lpwstr>_Toc394413663</vt:lpwstr>
      </vt:variant>
      <vt:variant>
        <vt:i4>2031664</vt:i4>
      </vt:variant>
      <vt:variant>
        <vt:i4>152</vt:i4>
      </vt:variant>
      <vt:variant>
        <vt:i4>0</vt:i4>
      </vt:variant>
      <vt:variant>
        <vt:i4>5</vt:i4>
      </vt:variant>
      <vt:variant>
        <vt:lpwstr/>
      </vt:variant>
      <vt:variant>
        <vt:lpwstr>_Toc394413662</vt:lpwstr>
      </vt:variant>
      <vt:variant>
        <vt:i4>2031664</vt:i4>
      </vt:variant>
      <vt:variant>
        <vt:i4>146</vt:i4>
      </vt:variant>
      <vt:variant>
        <vt:i4>0</vt:i4>
      </vt:variant>
      <vt:variant>
        <vt:i4>5</vt:i4>
      </vt:variant>
      <vt:variant>
        <vt:lpwstr/>
      </vt:variant>
      <vt:variant>
        <vt:lpwstr>_Toc394413661</vt:lpwstr>
      </vt:variant>
      <vt:variant>
        <vt:i4>2031664</vt:i4>
      </vt:variant>
      <vt:variant>
        <vt:i4>140</vt:i4>
      </vt:variant>
      <vt:variant>
        <vt:i4>0</vt:i4>
      </vt:variant>
      <vt:variant>
        <vt:i4>5</vt:i4>
      </vt:variant>
      <vt:variant>
        <vt:lpwstr/>
      </vt:variant>
      <vt:variant>
        <vt:lpwstr>_Toc394413660</vt:lpwstr>
      </vt:variant>
      <vt:variant>
        <vt:i4>1835056</vt:i4>
      </vt:variant>
      <vt:variant>
        <vt:i4>134</vt:i4>
      </vt:variant>
      <vt:variant>
        <vt:i4>0</vt:i4>
      </vt:variant>
      <vt:variant>
        <vt:i4>5</vt:i4>
      </vt:variant>
      <vt:variant>
        <vt:lpwstr/>
      </vt:variant>
      <vt:variant>
        <vt:lpwstr>_Toc394413659</vt:lpwstr>
      </vt:variant>
      <vt:variant>
        <vt:i4>1835056</vt:i4>
      </vt:variant>
      <vt:variant>
        <vt:i4>128</vt:i4>
      </vt:variant>
      <vt:variant>
        <vt:i4>0</vt:i4>
      </vt:variant>
      <vt:variant>
        <vt:i4>5</vt:i4>
      </vt:variant>
      <vt:variant>
        <vt:lpwstr/>
      </vt:variant>
      <vt:variant>
        <vt:lpwstr>_Toc394413658</vt:lpwstr>
      </vt:variant>
      <vt:variant>
        <vt:i4>1835056</vt:i4>
      </vt:variant>
      <vt:variant>
        <vt:i4>122</vt:i4>
      </vt:variant>
      <vt:variant>
        <vt:i4>0</vt:i4>
      </vt:variant>
      <vt:variant>
        <vt:i4>5</vt:i4>
      </vt:variant>
      <vt:variant>
        <vt:lpwstr/>
      </vt:variant>
      <vt:variant>
        <vt:lpwstr>_Toc394413657</vt:lpwstr>
      </vt:variant>
      <vt:variant>
        <vt:i4>1835056</vt:i4>
      </vt:variant>
      <vt:variant>
        <vt:i4>116</vt:i4>
      </vt:variant>
      <vt:variant>
        <vt:i4>0</vt:i4>
      </vt:variant>
      <vt:variant>
        <vt:i4>5</vt:i4>
      </vt:variant>
      <vt:variant>
        <vt:lpwstr/>
      </vt:variant>
      <vt:variant>
        <vt:lpwstr>_Toc394413656</vt:lpwstr>
      </vt:variant>
      <vt:variant>
        <vt:i4>1835056</vt:i4>
      </vt:variant>
      <vt:variant>
        <vt:i4>110</vt:i4>
      </vt:variant>
      <vt:variant>
        <vt:i4>0</vt:i4>
      </vt:variant>
      <vt:variant>
        <vt:i4>5</vt:i4>
      </vt:variant>
      <vt:variant>
        <vt:lpwstr/>
      </vt:variant>
      <vt:variant>
        <vt:lpwstr>_Toc394413655</vt:lpwstr>
      </vt:variant>
      <vt:variant>
        <vt:i4>1835056</vt:i4>
      </vt:variant>
      <vt:variant>
        <vt:i4>104</vt:i4>
      </vt:variant>
      <vt:variant>
        <vt:i4>0</vt:i4>
      </vt:variant>
      <vt:variant>
        <vt:i4>5</vt:i4>
      </vt:variant>
      <vt:variant>
        <vt:lpwstr/>
      </vt:variant>
      <vt:variant>
        <vt:lpwstr>_Toc394413654</vt:lpwstr>
      </vt:variant>
      <vt:variant>
        <vt:i4>1835056</vt:i4>
      </vt:variant>
      <vt:variant>
        <vt:i4>98</vt:i4>
      </vt:variant>
      <vt:variant>
        <vt:i4>0</vt:i4>
      </vt:variant>
      <vt:variant>
        <vt:i4>5</vt:i4>
      </vt:variant>
      <vt:variant>
        <vt:lpwstr/>
      </vt:variant>
      <vt:variant>
        <vt:lpwstr>_Toc394413653</vt:lpwstr>
      </vt:variant>
      <vt:variant>
        <vt:i4>1835056</vt:i4>
      </vt:variant>
      <vt:variant>
        <vt:i4>92</vt:i4>
      </vt:variant>
      <vt:variant>
        <vt:i4>0</vt:i4>
      </vt:variant>
      <vt:variant>
        <vt:i4>5</vt:i4>
      </vt:variant>
      <vt:variant>
        <vt:lpwstr/>
      </vt:variant>
      <vt:variant>
        <vt:lpwstr>_Toc394413652</vt:lpwstr>
      </vt:variant>
      <vt:variant>
        <vt:i4>1835056</vt:i4>
      </vt:variant>
      <vt:variant>
        <vt:i4>86</vt:i4>
      </vt:variant>
      <vt:variant>
        <vt:i4>0</vt:i4>
      </vt:variant>
      <vt:variant>
        <vt:i4>5</vt:i4>
      </vt:variant>
      <vt:variant>
        <vt:lpwstr/>
      </vt:variant>
      <vt:variant>
        <vt:lpwstr>_Toc394413651</vt:lpwstr>
      </vt:variant>
      <vt:variant>
        <vt:i4>1835056</vt:i4>
      </vt:variant>
      <vt:variant>
        <vt:i4>80</vt:i4>
      </vt:variant>
      <vt:variant>
        <vt:i4>0</vt:i4>
      </vt:variant>
      <vt:variant>
        <vt:i4>5</vt:i4>
      </vt:variant>
      <vt:variant>
        <vt:lpwstr/>
      </vt:variant>
      <vt:variant>
        <vt:lpwstr>_Toc394413650</vt:lpwstr>
      </vt:variant>
      <vt:variant>
        <vt:i4>1900592</vt:i4>
      </vt:variant>
      <vt:variant>
        <vt:i4>74</vt:i4>
      </vt:variant>
      <vt:variant>
        <vt:i4>0</vt:i4>
      </vt:variant>
      <vt:variant>
        <vt:i4>5</vt:i4>
      </vt:variant>
      <vt:variant>
        <vt:lpwstr/>
      </vt:variant>
      <vt:variant>
        <vt:lpwstr>_Toc394413649</vt:lpwstr>
      </vt:variant>
      <vt:variant>
        <vt:i4>1900592</vt:i4>
      </vt:variant>
      <vt:variant>
        <vt:i4>68</vt:i4>
      </vt:variant>
      <vt:variant>
        <vt:i4>0</vt:i4>
      </vt:variant>
      <vt:variant>
        <vt:i4>5</vt:i4>
      </vt:variant>
      <vt:variant>
        <vt:lpwstr/>
      </vt:variant>
      <vt:variant>
        <vt:lpwstr>_Toc394413648</vt:lpwstr>
      </vt:variant>
      <vt:variant>
        <vt:i4>1900592</vt:i4>
      </vt:variant>
      <vt:variant>
        <vt:i4>62</vt:i4>
      </vt:variant>
      <vt:variant>
        <vt:i4>0</vt:i4>
      </vt:variant>
      <vt:variant>
        <vt:i4>5</vt:i4>
      </vt:variant>
      <vt:variant>
        <vt:lpwstr/>
      </vt:variant>
      <vt:variant>
        <vt:lpwstr>_Toc394413647</vt:lpwstr>
      </vt:variant>
      <vt:variant>
        <vt:i4>1900592</vt:i4>
      </vt:variant>
      <vt:variant>
        <vt:i4>56</vt:i4>
      </vt:variant>
      <vt:variant>
        <vt:i4>0</vt:i4>
      </vt:variant>
      <vt:variant>
        <vt:i4>5</vt:i4>
      </vt:variant>
      <vt:variant>
        <vt:lpwstr/>
      </vt:variant>
      <vt:variant>
        <vt:lpwstr>_Toc394413646</vt:lpwstr>
      </vt:variant>
      <vt:variant>
        <vt:i4>1900592</vt:i4>
      </vt:variant>
      <vt:variant>
        <vt:i4>50</vt:i4>
      </vt:variant>
      <vt:variant>
        <vt:i4>0</vt:i4>
      </vt:variant>
      <vt:variant>
        <vt:i4>5</vt:i4>
      </vt:variant>
      <vt:variant>
        <vt:lpwstr/>
      </vt:variant>
      <vt:variant>
        <vt:lpwstr>_Toc394413645</vt:lpwstr>
      </vt:variant>
      <vt:variant>
        <vt:i4>1900592</vt:i4>
      </vt:variant>
      <vt:variant>
        <vt:i4>44</vt:i4>
      </vt:variant>
      <vt:variant>
        <vt:i4>0</vt:i4>
      </vt:variant>
      <vt:variant>
        <vt:i4>5</vt:i4>
      </vt:variant>
      <vt:variant>
        <vt:lpwstr/>
      </vt:variant>
      <vt:variant>
        <vt:lpwstr>_Toc394413644</vt:lpwstr>
      </vt:variant>
      <vt:variant>
        <vt:i4>1900592</vt:i4>
      </vt:variant>
      <vt:variant>
        <vt:i4>38</vt:i4>
      </vt:variant>
      <vt:variant>
        <vt:i4>0</vt:i4>
      </vt:variant>
      <vt:variant>
        <vt:i4>5</vt:i4>
      </vt:variant>
      <vt:variant>
        <vt:lpwstr/>
      </vt:variant>
      <vt:variant>
        <vt:lpwstr>_Toc394413643</vt:lpwstr>
      </vt:variant>
      <vt:variant>
        <vt:i4>1900592</vt:i4>
      </vt:variant>
      <vt:variant>
        <vt:i4>32</vt:i4>
      </vt:variant>
      <vt:variant>
        <vt:i4>0</vt:i4>
      </vt:variant>
      <vt:variant>
        <vt:i4>5</vt:i4>
      </vt:variant>
      <vt:variant>
        <vt:lpwstr/>
      </vt:variant>
      <vt:variant>
        <vt:lpwstr>_Toc394413642</vt:lpwstr>
      </vt:variant>
      <vt:variant>
        <vt:i4>1900592</vt:i4>
      </vt:variant>
      <vt:variant>
        <vt:i4>26</vt:i4>
      </vt:variant>
      <vt:variant>
        <vt:i4>0</vt:i4>
      </vt:variant>
      <vt:variant>
        <vt:i4>5</vt:i4>
      </vt:variant>
      <vt:variant>
        <vt:lpwstr/>
      </vt:variant>
      <vt:variant>
        <vt:lpwstr>_Toc394413641</vt:lpwstr>
      </vt:variant>
      <vt:variant>
        <vt:i4>1900592</vt:i4>
      </vt:variant>
      <vt:variant>
        <vt:i4>20</vt:i4>
      </vt:variant>
      <vt:variant>
        <vt:i4>0</vt:i4>
      </vt:variant>
      <vt:variant>
        <vt:i4>5</vt:i4>
      </vt:variant>
      <vt:variant>
        <vt:lpwstr/>
      </vt:variant>
      <vt:variant>
        <vt:lpwstr>_Toc394413640</vt:lpwstr>
      </vt:variant>
      <vt:variant>
        <vt:i4>1703984</vt:i4>
      </vt:variant>
      <vt:variant>
        <vt:i4>14</vt:i4>
      </vt:variant>
      <vt:variant>
        <vt:i4>0</vt:i4>
      </vt:variant>
      <vt:variant>
        <vt:i4>5</vt:i4>
      </vt:variant>
      <vt:variant>
        <vt:lpwstr/>
      </vt:variant>
      <vt:variant>
        <vt:lpwstr>_Toc394413639</vt:lpwstr>
      </vt:variant>
      <vt:variant>
        <vt:i4>1703984</vt:i4>
      </vt:variant>
      <vt:variant>
        <vt:i4>8</vt:i4>
      </vt:variant>
      <vt:variant>
        <vt:i4>0</vt:i4>
      </vt:variant>
      <vt:variant>
        <vt:i4>5</vt:i4>
      </vt:variant>
      <vt:variant>
        <vt:lpwstr/>
      </vt:variant>
      <vt:variant>
        <vt:lpwstr>_Toc394413638</vt:lpwstr>
      </vt:variant>
      <vt:variant>
        <vt:i4>1703984</vt:i4>
      </vt:variant>
      <vt:variant>
        <vt:i4>2</vt:i4>
      </vt:variant>
      <vt:variant>
        <vt:i4>0</vt:i4>
      </vt:variant>
      <vt:variant>
        <vt:i4>5</vt:i4>
      </vt:variant>
      <vt:variant>
        <vt:lpwstr/>
      </vt:variant>
      <vt:variant>
        <vt:lpwstr>_Toc394413637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 Title</dc:title>
  <dc:creator>pehanson</dc:creator>
  <cp:lastModifiedBy>Kevin</cp:lastModifiedBy>
  <cp:revision>4</cp:revision>
  <cp:lastPrinted>2013-04-19T13:43:00Z</cp:lastPrinted>
  <dcterms:created xsi:type="dcterms:W3CDTF">2015-11-16T13:43:00Z</dcterms:created>
  <dcterms:modified xsi:type="dcterms:W3CDTF">2015-11-16T14:03:00Z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Ref">
    <vt:lpwstr>Enter Doc Ref</vt:lpwstr>
  </property>
  <property fmtid="{D5CDD505-2E9C-101B-9397-08002B2CF9AE}" pid="3" name="Issue Date">
    <vt:lpwstr>Enter Issue Date</vt:lpwstr>
  </property>
  <property fmtid="{D5CDD505-2E9C-101B-9397-08002B2CF9AE}" pid="4" name="Version">
    <vt:lpwstr>0.7</vt:lpwstr>
  </property>
  <property fmtid="{D5CDD505-2E9C-101B-9397-08002B2CF9AE}" pid="5" name="Status">
    <vt:lpwstr>Enter Status e.g. Working</vt:lpwstr>
  </property>
  <property fmtid="{D5CDD505-2E9C-101B-9397-08002B2CF9AE}" pid="6" name="Classification">
    <vt:lpwstr> </vt:lpwstr>
  </property>
</Properties>
</file>